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706285769"/>
        <w:docPartObj>
          <w:docPartGallery w:val="Cover Pages"/>
          <w:docPartUnique/>
        </w:docPartObj>
      </w:sdtPr>
      <w:sdtEndPr>
        <w:rPr>
          <w:rFonts w:ascii="Times New Roman" w:hAnsi="Times New Roman" w:cs="Times New Roman"/>
          <w:b/>
          <w:color w:val="000000" w:themeColor="text1"/>
        </w:rPr>
      </w:sdtEndPr>
      <w:sdtContent>
        <w:p w14:paraId="485B05CB" w14:textId="0AD1EF67" w:rsidR="00E54950" w:rsidRDefault="00E54950">
          <w:pPr>
            <w:pStyle w:val="NoSpacing"/>
          </w:pPr>
          <w:r>
            <w:rPr>
              <w:noProof/>
            </w:rPr>
            <mc:AlternateContent>
              <mc:Choice Requires="wpg">
                <w:drawing>
                  <wp:anchor distT="0" distB="0" distL="114300" distR="114300" simplePos="0" relativeHeight="251659264" behindDoc="1" locked="0" layoutInCell="1" allowOverlap="1" wp14:anchorId="66FA0A5F" wp14:editId="216CBF3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03T00:00:00Z">
                                      <w:dateFormat w:val="M/d/yyyy"/>
                                      <w:lid w:val="en-US"/>
                                      <w:storeMappedDataAs w:val="dateTime"/>
                                      <w:calendar w:val="gregorian"/>
                                    </w:date>
                                  </w:sdtPr>
                                  <w:sdtEndPr/>
                                  <w:sdtContent>
                                    <w:p w14:paraId="5226D11B" w14:textId="09B088FD" w:rsidR="00E54950" w:rsidRDefault="008C18C7">
                                      <w:pPr>
                                        <w:pStyle w:val="NoSpacing"/>
                                        <w:jc w:val="right"/>
                                        <w:rPr>
                                          <w:color w:val="FFFFFF" w:themeColor="background1"/>
                                          <w:sz w:val="28"/>
                                          <w:szCs w:val="28"/>
                                        </w:rPr>
                                      </w:pPr>
                                      <w:r>
                                        <w:rPr>
                                          <w:color w:val="FFFFFF" w:themeColor="background1"/>
                                          <w:sz w:val="28"/>
                                          <w:szCs w:val="28"/>
                                        </w:rPr>
                                        <w:t>12/3/2017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FA0A5F" id="Group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pUAS&#10;GCMkAACIBAEADgAAAAAAAAAAAAAAAAAuAgAAZHJzL2Uyb0RvYy54bWxQSwECLQAUAAYACAAAACEA&#10;T/eVMt0AAAAGAQAADwAAAAAAAAAAAAAAAAB9JgAAZHJzL2Rvd25yZXYueG1sUEsFBgAAAAAEAAQA&#10;8wAAAIc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03T00:00:00Z">
                                <w:dateFormat w:val="M/d/yyyy"/>
                                <w:lid w:val="en-US"/>
                                <w:storeMappedDataAs w:val="dateTime"/>
                                <w:calendar w:val="gregorian"/>
                              </w:date>
                            </w:sdtPr>
                            <w:sdtContent>
                              <w:p w14:paraId="5226D11B" w14:textId="09B088FD" w:rsidR="00E54950" w:rsidRDefault="008C18C7">
                                <w:pPr>
                                  <w:pStyle w:val="NoSpacing"/>
                                  <w:jc w:val="right"/>
                                  <w:rPr>
                                    <w:color w:val="FFFFFF" w:themeColor="background1"/>
                                    <w:sz w:val="28"/>
                                    <w:szCs w:val="28"/>
                                  </w:rPr>
                                </w:pPr>
                                <w:r>
                                  <w:rPr>
                                    <w:color w:val="FFFFFF" w:themeColor="background1"/>
                                    <w:sz w:val="28"/>
                                    <w:szCs w:val="28"/>
                                  </w:rPr>
                                  <w:t>12/3/2017</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3F19A78" wp14:editId="46BFCB7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665AE" w14:textId="7F71373E" w:rsidR="00E54950" w:rsidRDefault="0065517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4950">
                                      <w:rPr>
                                        <w:color w:val="5B9BD5" w:themeColor="accent1"/>
                                        <w:sz w:val="26"/>
                                        <w:szCs w:val="26"/>
                                      </w:rPr>
                                      <w:t>Faisal Imran</w:t>
                                    </w:r>
                                  </w:sdtContent>
                                </w:sdt>
                              </w:p>
                              <w:p w14:paraId="06E7796A" w14:textId="6D04CEDC" w:rsidR="00E54950" w:rsidRDefault="0065517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0B7A">
                                      <w:rPr>
                                        <w:caps/>
                                        <w:color w:val="595959" w:themeColor="text1" w:themeTint="A6"/>
                                        <w:sz w:val="20"/>
                                        <w:szCs w:val="20"/>
                                      </w:rPr>
                                      <w:t>Namal college, mianwali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F19A78"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93665AE" w14:textId="7F71373E" w:rsidR="00E54950" w:rsidRDefault="00E5495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Faisal Imran</w:t>
                              </w:r>
                            </w:sdtContent>
                          </w:sdt>
                        </w:p>
                        <w:p w14:paraId="06E7796A" w14:textId="6D04CEDC" w:rsidR="00E54950" w:rsidRDefault="00E5495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60B7A">
                                <w:rPr>
                                  <w:caps/>
                                  <w:color w:val="595959" w:themeColor="text1" w:themeTint="A6"/>
                                  <w:sz w:val="20"/>
                                  <w:szCs w:val="20"/>
                                </w:rPr>
                                <w:t>Namal college, mianwali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EDF803" wp14:editId="32506C2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1F98C" w14:textId="441564D6" w:rsidR="00E54950" w:rsidRDefault="0065517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4950">
                                      <w:rPr>
                                        <w:rFonts w:asciiTheme="majorHAnsi" w:eastAsiaTheme="majorEastAsia" w:hAnsiTheme="majorHAnsi" w:cstheme="majorBidi"/>
                                        <w:color w:val="262626" w:themeColor="text1" w:themeTint="D9"/>
                                        <w:sz w:val="72"/>
                                        <w:szCs w:val="72"/>
                                      </w:rPr>
                                      <w:t>NNFS CW1</w:t>
                                    </w:r>
                                  </w:sdtContent>
                                </w:sdt>
                              </w:p>
                              <w:p w14:paraId="001F46B5" w14:textId="50F3B079" w:rsidR="00E54950" w:rsidRDefault="0065517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52AD" w:rsidRPr="00B052AD">
                                      <w:rPr>
                                        <w:color w:val="404040" w:themeColor="text1" w:themeTint="BF"/>
                                        <w:sz w:val="36"/>
                                        <w:szCs w:val="36"/>
                                      </w:rPr>
                                      <w:t>Breast cancer classification using Neural Network Approach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EDF803" id="Text Box 3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Dj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GGCF8XxLMLBRzWK0lv9&#10;gOdgmW6BiRmOuyoaR/Ei9puP54SL5TKDsIaOxWtz73gKnYaSKLbqHph3Aw8jKHxjx21ks1d07LGZ&#10;L265jSBl5mrqa9/Fod9Y4cz24blJb8TL/4x6fhQ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mP7DjeQIAAFwFAAAOAAAAAAAA&#10;AAAAAAAAAC4CAABkcnMvZTJvRG9jLnhtbFBLAQItABQABgAIAAAAIQDIz6gV2AAAAAUBAAAPAAAA&#10;AAAAAAAAAAAAANMEAABkcnMvZG93bnJldi54bWxQSwUGAAAAAAQABADzAAAA2AUAAAAA&#10;" filled="f" stroked="f" strokeweight=".5pt">
                    <v:textbox style="mso-fit-shape-to-text:t" inset="0,0,0,0">
                      <w:txbxContent>
                        <w:p w14:paraId="4991F98C" w14:textId="441564D6" w:rsidR="00E54950" w:rsidRDefault="00E549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NNFS CW1</w:t>
                              </w:r>
                            </w:sdtContent>
                          </w:sdt>
                        </w:p>
                        <w:p w14:paraId="001F46B5" w14:textId="50F3B079" w:rsidR="00E54950" w:rsidRDefault="00B052A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052AD">
                                <w:rPr>
                                  <w:color w:val="404040" w:themeColor="text1" w:themeTint="BF"/>
                                  <w:sz w:val="36"/>
                                  <w:szCs w:val="36"/>
                                </w:rPr>
                                <w:t>Breast cancer classification using Neural Network Approach</w:t>
                              </w:r>
                            </w:sdtContent>
                          </w:sdt>
                        </w:p>
                      </w:txbxContent>
                    </v:textbox>
                    <w10:wrap anchorx="page" anchory="page"/>
                  </v:shape>
                </w:pict>
              </mc:Fallback>
            </mc:AlternateContent>
          </w:r>
        </w:p>
        <w:p w14:paraId="03E2D8D7" w14:textId="070D01CB" w:rsidR="00E54950" w:rsidRDefault="00E54950">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sdtContent>
    </w:sdt>
    <w:p w14:paraId="23E96D32" w14:textId="4531003C" w:rsidR="00C8776E" w:rsidRPr="007827BA" w:rsidRDefault="009212D1" w:rsidP="00CD24B0">
      <w:pPr>
        <w:pStyle w:val="Heading1"/>
        <w:jc w:val="both"/>
        <w:rPr>
          <w:rFonts w:ascii="Times New Roman" w:hAnsi="Times New Roman" w:cs="Times New Roman"/>
          <w:b/>
        </w:rPr>
      </w:pPr>
      <w:r w:rsidRPr="007827BA">
        <w:rPr>
          <w:rFonts w:ascii="Times New Roman" w:hAnsi="Times New Roman" w:cs="Times New Roman"/>
        </w:rPr>
        <w:lastRenderedPageBreak/>
        <w:t xml:space="preserve"> </w:t>
      </w:r>
      <w:r w:rsidRPr="007827BA">
        <w:rPr>
          <w:rFonts w:ascii="Times New Roman" w:hAnsi="Times New Roman" w:cs="Times New Roman"/>
          <w:b/>
          <w:color w:val="000000" w:themeColor="text1"/>
        </w:rPr>
        <w:t xml:space="preserve">1 </w:t>
      </w:r>
      <w:r w:rsidR="00924580" w:rsidRPr="007827BA">
        <w:rPr>
          <w:rFonts w:ascii="Times New Roman" w:hAnsi="Times New Roman" w:cs="Times New Roman"/>
          <w:b/>
          <w:color w:val="000000" w:themeColor="text1"/>
        </w:rPr>
        <w:t>Introduction</w:t>
      </w:r>
      <w:r w:rsidR="00CF609E" w:rsidRPr="001D5268">
        <w:rPr>
          <w:rFonts w:ascii="Times New Roman" w:hAnsi="Times New Roman" w:cs="Times New Roman"/>
          <w:b/>
          <w:color w:val="000000" w:themeColor="text1"/>
        </w:rPr>
        <w:t>:</w:t>
      </w:r>
    </w:p>
    <w:p w14:paraId="23E96D33" w14:textId="77777777" w:rsidR="002C0397" w:rsidRPr="007827BA" w:rsidRDefault="00BC717C" w:rsidP="00CD24B0">
      <w:pPr>
        <w:ind w:firstLine="720"/>
        <w:jc w:val="both"/>
        <w:rPr>
          <w:rFonts w:ascii="Times New Roman" w:hAnsi="Times New Roman" w:cs="Times New Roman"/>
          <w:sz w:val="26"/>
          <w:szCs w:val="26"/>
        </w:rPr>
      </w:pPr>
      <w:r w:rsidRPr="007827BA">
        <w:rPr>
          <w:rFonts w:ascii="Times New Roman" w:hAnsi="Times New Roman" w:cs="Times New Roman"/>
          <w:sz w:val="26"/>
          <w:szCs w:val="26"/>
        </w:rPr>
        <w:t>Breast cancer is the most common cancer in women both in the developed and less developed world. It is estimated that worldwide over 508 000 women died in 2011 due to breast cancer</w:t>
      </w:r>
      <w:r w:rsidR="00D46C03" w:rsidRPr="007827BA">
        <w:rPr>
          <w:rFonts w:ascii="Times New Roman" w:hAnsi="Times New Roman" w:cs="Times New Roman"/>
          <w:sz w:val="26"/>
          <w:szCs w:val="26"/>
        </w:rPr>
        <w:t xml:space="preserve"> [1]</w:t>
      </w:r>
      <w:r w:rsidRPr="007827BA">
        <w:rPr>
          <w:rFonts w:ascii="Times New Roman" w:hAnsi="Times New Roman" w:cs="Times New Roman"/>
          <w:sz w:val="26"/>
          <w:szCs w:val="26"/>
        </w:rPr>
        <w:t>.</w:t>
      </w:r>
      <w:r w:rsidR="002928B4" w:rsidRPr="007827BA">
        <w:rPr>
          <w:rFonts w:ascii="Times New Roman" w:hAnsi="Times New Roman" w:cs="Times New Roman"/>
          <w:sz w:val="26"/>
          <w:szCs w:val="26"/>
        </w:rPr>
        <w:t xml:space="preserve"> </w:t>
      </w:r>
      <w:r w:rsidRPr="007827BA">
        <w:rPr>
          <w:rFonts w:ascii="Times New Roman" w:hAnsi="Times New Roman" w:cs="Times New Roman"/>
          <w:sz w:val="26"/>
          <w:szCs w:val="26"/>
        </w:rPr>
        <w:t>There are</w:t>
      </w:r>
      <w:r w:rsidR="002C0397" w:rsidRPr="007827BA">
        <w:rPr>
          <w:rFonts w:ascii="Times New Roman" w:hAnsi="Times New Roman" w:cs="Times New Roman"/>
          <w:sz w:val="26"/>
          <w:szCs w:val="26"/>
        </w:rPr>
        <w:t xml:space="preserve"> a</w:t>
      </w:r>
      <w:r w:rsidRPr="007827BA">
        <w:rPr>
          <w:rFonts w:ascii="Times New Roman" w:hAnsi="Times New Roman" w:cs="Times New Roman"/>
          <w:sz w:val="26"/>
          <w:szCs w:val="26"/>
        </w:rPr>
        <w:t xml:space="preserve"> few signs of breast cancer which can help a person to detect either someone has cancer or not.</w:t>
      </w:r>
    </w:p>
    <w:p w14:paraId="23E96D34" w14:textId="77777777" w:rsidR="00924580" w:rsidRPr="007827BA" w:rsidRDefault="004256B1" w:rsidP="00CD24B0">
      <w:pPr>
        <w:ind w:firstLine="720"/>
        <w:jc w:val="both"/>
        <w:rPr>
          <w:rFonts w:ascii="Times New Roman" w:hAnsi="Times New Roman" w:cs="Times New Roman"/>
          <w:sz w:val="26"/>
          <w:szCs w:val="26"/>
        </w:rPr>
      </w:pPr>
      <w:r w:rsidRPr="007827BA">
        <w:rPr>
          <w:rFonts w:ascii="Times New Roman" w:hAnsi="Times New Roman" w:cs="Times New Roman"/>
          <w:sz w:val="26"/>
          <w:szCs w:val="26"/>
        </w:rPr>
        <w:t xml:space="preserve">Importance of computer in human life can’t be denied, computers are now being used in medical filed to detect, diagnose and suggest medicines using </w:t>
      </w:r>
      <w:r w:rsidR="00BC717C" w:rsidRPr="007827BA">
        <w:rPr>
          <w:rFonts w:ascii="Times New Roman" w:hAnsi="Times New Roman" w:cs="Times New Roman"/>
          <w:sz w:val="26"/>
          <w:szCs w:val="26"/>
        </w:rPr>
        <w:t>Machine Learning</w:t>
      </w:r>
      <w:r w:rsidRPr="007827BA">
        <w:rPr>
          <w:rFonts w:ascii="Times New Roman" w:hAnsi="Times New Roman" w:cs="Times New Roman"/>
          <w:sz w:val="26"/>
          <w:szCs w:val="26"/>
        </w:rPr>
        <w:t xml:space="preserve">. For this particular problem, we have to train a neural on a given dataset (UCI Machine Learning </w:t>
      </w:r>
      <w:r w:rsidR="001575BB" w:rsidRPr="007827BA">
        <w:rPr>
          <w:rFonts w:ascii="Times New Roman" w:hAnsi="Times New Roman" w:cs="Times New Roman"/>
          <w:sz w:val="26"/>
          <w:szCs w:val="26"/>
        </w:rPr>
        <w:t>Repository</w:t>
      </w:r>
      <w:r w:rsidRPr="007827BA">
        <w:rPr>
          <w:rFonts w:ascii="Times New Roman" w:hAnsi="Times New Roman" w:cs="Times New Roman"/>
          <w:sz w:val="26"/>
          <w:szCs w:val="26"/>
        </w:rPr>
        <w:t>)</w:t>
      </w:r>
      <w:r w:rsidR="001575BB" w:rsidRPr="007827BA">
        <w:rPr>
          <w:rFonts w:ascii="Times New Roman" w:hAnsi="Times New Roman" w:cs="Times New Roman"/>
          <w:sz w:val="26"/>
          <w:szCs w:val="26"/>
        </w:rPr>
        <w:t xml:space="preserve"> so that i</w:t>
      </w:r>
      <w:r w:rsidR="008C2E8B" w:rsidRPr="007827BA">
        <w:rPr>
          <w:rFonts w:ascii="Times New Roman" w:hAnsi="Times New Roman" w:cs="Times New Roman"/>
          <w:sz w:val="26"/>
          <w:szCs w:val="26"/>
        </w:rPr>
        <w:t>t can detect the breast cancer.</w:t>
      </w:r>
    </w:p>
    <w:p w14:paraId="23E96D35" w14:textId="77777777" w:rsidR="00845A0E" w:rsidRPr="007827BA" w:rsidRDefault="00845A0E" w:rsidP="00CD24B0">
      <w:pPr>
        <w:jc w:val="both"/>
        <w:rPr>
          <w:rFonts w:ascii="Times New Roman" w:hAnsi="Times New Roman" w:cs="Times New Roman"/>
        </w:rPr>
      </w:pPr>
    </w:p>
    <w:p w14:paraId="23E96D36" w14:textId="2903AF11" w:rsidR="008C2E8B" w:rsidRPr="007827BA" w:rsidRDefault="002B1BCD" w:rsidP="00CD24B0">
      <w:pPr>
        <w:pStyle w:val="Heading1"/>
        <w:jc w:val="both"/>
        <w:rPr>
          <w:rFonts w:ascii="Times New Roman" w:hAnsi="Times New Roman" w:cs="Times New Roman"/>
          <w:b/>
          <w:color w:val="000000" w:themeColor="text1"/>
        </w:rPr>
      </w:pPr>
      <w:r w:rsidRPr="007827BA">
        <w:rPr>
          <w:rFonts w:ascii="Times New Roman" w:hAnsi="Times New Roman" w:cs="Times New Roman"/>
          <w:b/>
          <w:color w:val="000000" w:themeColor="text1"/>
        </w:rPr>
        <w:t xml:space="preserve">2 </w:t>
      </w:r>
      <w:r w:rsidR="008C2E8B" w:rsidRPr="007827BA">
        <w:rPr>
          <w:rFonts w:ascii="Times New Roman" w:hAnsi="Times New Roman" w:cs="Times New Roman"/>
          <w:b/>
          <w:color w:val="000000" w:themeColor="text1"/>
        </w:rPr>
        <w:t>Background</w:t>
      </w:r>
      <w:r w:rsidR="001B1B8A">
        <w:rPr>
          <w:rFonts w:ascii="Times New Roman" w:hAnsi="Times New Roman" w:cs="Times New Roman"/>
          <w:b/>
          <w:color w:val="000000" w:themeColor="text1"/>
        </w:rPr>
        <w:t>:</w:t>
      </w:r>
    </w:p>
    <w:p w14:paraId="23E96D37" w14:textId="77777777" w:rsidR="005D430F" w:rsidRPr="007827BA" w:rsidRDefault="003606A0" w:rsidP="00CD24B0">
      <w:pPr>
        <w:jc w:val="both"/>
        <w:rPr>
          <w:rFonts w:ascii="Times New Roman" w:hAnsi="Times New Roman" w:cs="Times New Roman"/>
          <w:sz w:val="26"/>
          <w:szCs w:val="26"/>
        </w:rPr>
      </w:pPr>
      <w:r w:rsidRPr="007827BA">
        <w:rPr>
          <w:rFonts w:ascii="Times New Roman" w:hAnsi="Times New Roman" w:cs="Times New Roman"/>
        </w:rPr>
        <w:tab/>
      </w:r>
      <w:r w:rsidR="003856B5" w:rsidRPr="007827BA">
        <w:rPr>
          <w:rFonts w:ascii="Times New Roman" w:hAnsi="Times New Roman" w:cs="Times New Roman"/>
          <w:sz w:val="26"/>
          <w:szCs w:val="26"/>
        </w:rPr>
        <w:t xml:space="preserve">In the given dataset the total number of instances are 699, having 11 attributes. Attribute no. 1 is the sample code number and </w:t>
      </w:r>
      <w:r w:rsidR="005D430F" w:rsidRPr="007827BA">
        <w:rPr>
          <w:rFonts w:ascii="Times New Roman" w:hAnsi="Times New Roman" w:cs="Times New Roman"/>
          <w:sz w:val="26"/>
          <w:szCs w:val="26"/>
        </w:rPr>
        <w:t>no. 11 classifies the case as 2 for Benign and 4 for Malignant Cancer. On this dataset we have to train our neural network.</w:t>
      </w:r>
    </w:p>
    <w:p w14:paraId="23E96D38" w14:textId="77777777" w:rsidR="00D3326F" w:rsidRPr="007827BA" w:rsidRDefault="005D430F" w:rsidP="00CD24B0">
      <w:pPr>
        <w:jc w:val="both"/>
        <w:rPr>
          <w:rFonts w:ascii="Times New Roman" w:hAnsi="Times New Roman" w:cs="Times New Roman"/>
          <w:iCs/>
          <w:sz w:val="26"/>
          <w:szCs w:val="26"/>
        </w:rPr>
      </w:pPr>
      <w:r w:rsidRPr="007827BA">
        <w:rPr>
          <w:rFonts w:ascii="Times New Roman" w:hAnsi="Times New Roman" w:cs="Times New Roman"/>
          <w:sz w:val="26"/>
          <w:szCs w:val="26"/>
        </w:rPr>
        <w:t xml:space="preserve">The founding father of neural networks describes neural networks </w:t>
      </w:r>
      <w:commentRangeStart w:id="0"/>
      <w:r w:rsidRPr="007827BA">
        <w:rPr>
          <w:rFonts w:ascii="Times New Roman" w:hAnsi="Times New Roman" w:cs="Times New Roman"/>
          <w:sz w:val="26"/>
          <w:szCs w:val="26"/>
        </w:rPr>
        <w:t>as</w:t>
      </w:r>
      <w:commentRangeEnd w:id="0"/>
      <w:r w:rsidR="002B7AA6">
        <w:rPr>
          <w:rStyle w:val="CommentReference"/>
        </w:rPr>
        <w:commentReference w:id="0"/>
      </w:r>
      <w:r w:rsidRPr="007827BA">
        <w:rPr>
          <w:rFonts w:ascii="Times New Roman" w:hAnsi="Times New Roman" w:cs="Times New Roman"/>
          <w:sz w:val="26"/>
          <w:szCs w:val="26"/>
        </w:rPr>
        <w:t xml:space="preserve">” </w:t>
      </w:r>
      <w:r w:rsidRPr="007827BA">
        <w:rPr>
          <w:rFonts w:ascii="Times New Roman" w:hAnsi="Times New Roman" w:cs="Times New Roman"/>
          <w:iCs/>
          <w:sz w:val="26"/>
          <w:szCs w:val="26"/>
        </w:rPr>
        <w:t>a computing system made up of a number of simple, highly interconnected processing elements, which process information by their dynamic state response to external inputs”</w:t>
      </w:r>
      <w:r w:rsidR="00835562" w:rsidRPr="007827BA">
        <w:rPr>
          <w:rStyle w:val="Heading2Char"/>
          <w:rFonts w:ascii="Times New Roman" w:hAnsi="Times New Roman" w:cs="Times New Roman"/>
        </w:rPr>
        <w:t xml:space="preserve"> </w:t>
      </w:r>
      <w:r w:rsidR="00835562" w:rsidRPr="007827BA">
        <w:rPr>
          <w:rStyle w:val="selectable"/>
          <w:rFonts w:ascii="Times New Roman" w:hAnsi="Times New Roman" w:cs="Times New Roman"/>
          <w:sz w:val="26"/>
          <w:szCs w:val="26"/>
        </w:rPr>
        <w:t>[2]</w:t>
      </w:r>
      <w:r w:rsidRPr="007827BA">
        <w:rPr>
          <w:rFonts w:ascii="Times New Roman" w:hAnsi="Times New Roman" w:cs="Times New Roman"/>
          <w:iCs/>
          <w:sz w:val="26"/>
          <w:szCs w:val="26"/>
        </w:rPr>
        <w:t xml:space="preserve"> .</w:t>
      </w:r>
      <w:r w:rsidR="00D3326F" w:rsidRPr="007827BA">
        <w:rPr>
          <w:rFonts w:ascii="Times New Roman" w:hAnsi="Times New Roman" w:cs="Times New Roman"/>
          <w:iCs/>
          <w:sz w:val="26"/>
          <w:szCs w:val="26"/>
        </w:rPr>
        <w:t xml:space="preserve"> The basic building block of a neural network is a neutron.</w:t>
      </w:r>
    </w:p>
    <w:p w14:paraId="12379B62" w14:textId="4EC316C3" w:rsidR="00916965" w:rsidRPr="007827BA" w:rsidRDefault="00916965" w:rsidP="00CD24B0">
      <w:pPr>
        <w:jc w:val="both"/>
        <w:rPr>
          <w:rFonts w:ascii="Times New Roman" w:hAnsi="Times New Roman" w:cs="Times New Roman"/>
          <w:iCs/>
          <w:sz w:val="26"/>
          <w:szCs w:val="26"/>
        </w:rPr>
      </w:pPr>
      <w:r w:rsidRPr="007827BA">
        <w:rPr>
          <w:rFonts w:ascii="Times New Roman" w:hAnsi="Times New Roman" w:cs="Times New Roman"/>
          <w:iCs/>
          <w:sz w:val="26"/>
          <w:szCs w:val="26"/>
        </w:rPr>
        <w:t>A neural network learns by changing weights, it changes its weights based on this formula.</w:t>
      </w:r>
    </w:p>
    <w:p w14:paraId="7FE43E25" w14:textId="521588FE" w:rsidR="00916965" w:rsidRPr="007827BA" w:rsidRDefault="00916965" w:rsidP="00CD24B0">
      <w:pPr>
        <w:jc w:val="both"/>
        <w:rPr>
          <w:rFonts w:ascii="Times New Roman" w:hAnsi="Times New Roman" w:cs="Times New Roman"/>
          <w:b/>
          <w:sz w:val="26"/>
          <w:szCs w:val="26"/>
        </w:rPr>
      </w:pPr>
      <w:r w:rsidRPr="007827BA">
        <w:rPr>
          <w:rFonts w:ascii="Times New Roman" w:hAnsi="Times New Roman" w:cs="Times New Roman"/>
          <w:b/>
          <w:sz w:val="26"/>
          <w:szCs w:val="26"/>
        </w:rPr>
        <w:t>W</w:t>
      </w:r>
      <w:r w:rsidR="004D4EC7" w:rsidRPr="007827BA">
        <w:rPr>
          <w:rFonts w:ascii="Times New Roman" w:hAnsi="Times New Roman" w:cs="Times New Roman"/>
          <w:b/>
          <w:sz w:val="26"/>
          <w:szCs w:val="26"/>
        </w:rPr>
        <w:t xml:space="preserve"> (t+1) = W(t)+(learning rate)*( D</w:t>
      </w:r>
      <w:r w:rsidRPr="007827BA">
        <w:rPr>
          <w:rFonts w:ascii="Times New Roman" w:hAnsi="Times New Roman" w:cs="Times New Roman"/>
          <w:b/>
          <w:sz w:val="26"/>
          <w:szCs w:val="26"/>
        </w:rPr>
        <w:t>esired</w:t>
      </w:r>
      <w:r w:rsidR="008E3BEA" w:rsidRPr="007827BA">
        <w:rPr>
          <w:rFonts w:ascii="Times New Roman" w:hAnsi="Times New Roman" w:cs="Times New Roman"/>
          <w:b/>
          <w:sz w:val="26"/>
          <w:szCs w:val="26"/>
        </w:rPr>
        <w:t xml:space="preserve"> </w:t>
      </w:r>
      <w:r w:rsidR="004D4EC7" w:rsidRPr="007827BA">
        <w:rPr>
          <w:rFonts w:ascii="Times New Roman" w:hAnsi="Times New Roman" w:cs="Times New Roman"/>
          <w:b/>
          <w:sz w:val="26"/>
          <w:szCs w:val="26"/>
        </w:rPr>
        <w:t>Output -Actual outp</w:t>
      </w:r>
      <w:r w:rsidRPr="007827BA">
        <w:rPr>
          <w:rFonts w:ascii="Times New Roman" w:hAnsi="Times New Roman" w:cs="Times New Roman"/>
          <w:b/>
          <w:sz w:val="26"/>
          <w:szCs w:val="26"/>
        </w:rPr>
        <w:t>ut) *(bias)</w:t>
      </w:r>
    </w:p>
    <w:p w14:paraId="429887F0" w14:textId="77777777" w:rsidR="00916965" w:rsidRPr="007827BA" w:rsidRDefault="00916965" w:rsidP="00CD24B0">
      <w:pPr>
        <w:jc w:val="both"/>
        <w:rPr>
          <w:rFonts w:ascii="Times New Roman" w:hAnsi="Times New Roman" w:cs="Times New Roman"/>
          <w:iCs/>
        </w:rPr>
      </w:pPr>
    </w:p>
    <w:p w14:paraId="23E96D39" w14:textId="276C515F" w:rsidR="00D3326F" w:rsidRPr="007827BA" w:rsidRDefault="00D3326F" w:rsidP="00CD24B0">
      <w:pPr>
        <w:pStyle w:val="Heading2"/>
        <w:jc w:val="both"/>
        <w:rPr>
          <w:rFonts w:ascii="Times New Roman" w:hAnsi="Times New Roman" w:cs="Times New Roman"/>
          <w:b/>
        </w:rPr>
      </w:pPr>
      <w:r w:rsidRPr="007827BA">
        <w:rPr>
          <w:rFonts w:ascii="Times New Roman" w:hAnsi="Times New Roman" w:cs="Times New Roman"/>
        </w:rPr>
        <w:t xml:space="preserve"> </w:t>
      </w:r>
      <w:r w:rsidR="00CD24B0" w:rsidRPr="007827BA">
        <w:rPr>
          <w:rFonts w:ascii="Times New Roman" w:hAnsi="Times New Roman" w:cs="Times New Roman"/>
          <w:b/>
          <w:color w:val="000000" w:themeColor="text1"/>
        </w:rPr>
        <w:t xml:space="preserve">2.1 </w:t>
      </w:r>
      <w:r w:rsidRPr="007827BA">
        <w:rPr>
          <w:rFonts w:ascii="Times New Roman" w:hAnsi="Times New Roman" w:cs="Times New Roman"/>
          <w:b/>
          <w:color w:val="000000" w:themeColor="text1"/>
        </w:rPr>
        <w:t>Neural Network</w:t>
      </w:r>
    </w:p>
    <w:p w14:paraId="23E96D3A" w14:textId="77777777" w:rsidR="00D3326F" w:rsidRPr="007827BA" w:rsidRDefault="00D3326F" w:rsidP="00CD24B0">
      <w:pPr>
        <w:jc w:val="both"/>
        <w:rPr>
          <w:rFonts w:ascii="Times New Roman" w:hAnsi="Times New Roman" w:cs="Times New Roman"/>
          <w:iCs/>
          <w:sz w:val="26"/>
          <w:szCs w:val="26"/>
        </w:rPr>
      </w:pPr>
      <w:r w:rsidRPr="007827BA">
        <w:rPr>
          <w:rFonts w:ascii="Times New Roman" w:hAnsi="Times New Roman" w:cs="Times New Roman"/>
          <w:iCs/>
        </w:rPr>
        <w:tab/>
      </w:r>
      <w:r w:rsidRPr="007827BA">
        <w:rPr>
          <w:rFonts w:ascii="Times New Roman" w:hAnsi="Times New Roman" w:cs="Times New Roman"/>
          <w:iCs/>
          <w:sz w:val="26"/>
          <w:szCs w:val="26"/>
        </w:rPr>
        <w:t xml:space="preserve">A neural network consists of different layers input layer, hidden layers (Number of hidden layers may differ depending upon the problem) and the output layer. </w:t>
      </w:r>
      <w:r w:rsidR="00894D60" w:rsidRPr="007827BA">
        <w:rPr>
          <w:rFonts w:ascii="Times New Roman" w:hAnsi="Times New Roman" w:cs="Times New Roman"/>
          <w:iCs/>
          <w:sz w:val="26"/>
          <w:szCs w:val="26"/>
        </w:rPr>
        <w:t xml:space="preserve">In these layers the neurons are inter-connected and connected to other layers and they can transmit signals to each other. There are neutrons that can process these signals and again pass them to other neurons. </w:t>
      </w:r>
      <w:r w:rsidR="007D73BB" w:rsidRPr="007827BA">
        <w:rPr>
          <w:rFonts w:ascii="Times New Roman" w:hAnsi="Times New Roman" w:cs="Times New Roman"/>
          <w:iCs/>
          <w:sz w:val="26"/>
          <w:szCs w:val="26"/>
        </w:rPr>
        <w:t>Neurons learns</w:t>
      </w:r>
      <w:r w:rsidR="00DF76FA" w:rsidRPr="007827BA">
        <w:rPr>
          <w:rFonts w:ascii="Times New Roman" w:hAnsi="Times New Roman" w:cs="Times New Roman"/>
          <w:iCs/>
          <w:sz w:val="26"/>
          <w:szCs w:val="26"/>
        </w:rPr>
        <w:t xml:space="preserve"> </w:t>
      </w:r>
      <w:r w:rsidR="00186734" w:rsidRPr="007827BA">
        <w:rPr>
          <w:rFonts w:ascii="Times New Roman" w:hAnsi="Times New Roman" w:cs="Times New Roman"/>
          <w:iCs/>
          <w:sz w:val="26"/>
          <w:szCs w:val="26"/>
        </w:rPr>
        <w:t>through an example, same as the human learn.</w:t>
      </w:r>
    </w:p>
    <w:p w14:paraId="23E96D3B" w14:textId="77777777" w:rsidR="00085E94" w:rsidRPr="007827BA" w:rsidRDefault="00085E94" w:rsidP="00CD24B0">
      <w:pPr>
        <w:jc w:val="both"/>
        <w:rPr>
          <w:rFonts w:ascii="Times New Roman" w:hAnsi="Times New Roman" w:cs="Times New Roman"/>
          <w:iCs/>
          <w:sz w:val="26"/>
          <w:szCs w:val="26"/>
        </w:rPr>
      </w:pPr>
      <w:r w:rsidRPr="007827BA">
        <w:rPr>
          <w:rFonts w:ascii="Times New Roman" w:hAnsi="Times New Roman" w:cs="Times New Roman"/>
          <w:iCs/>
          <w:sz w:val="26"/>
          <w:szCs w:val="26"/>
        </w:rPr>
        <w:t>Moreover,</w:t>
      </w:r>
      <w:r w:rsidR="00680654" w:rsidRPr="007827BA">
        <w:rPr>
          <w:rFonts w:ascii="Times New Roman" w:hAnsi="Times New Roman" w:cs="Times New Roman"/>
          <w:iCs/>
          <w:sz w:val="26"/>
          <w:szCs w:val="26"/>
        </w:rPr>
        <w:t xml:space="preserve"> architecturally,</w:t>
      </w:r>
      <w:r w:rsidRPr="007827BA">
        <w:rPr>
          <w:rFonts w:ascii="Times New Roman" w:hAnsi="Times New Roman" w:cs="Times New Roman"/>
          <w:iCs/>
          <w:sz w:val="26"/>
          <w:szCs w:val="26"/>
        </w:rPr>
        <w:t xml:space="preserve"> neural networks are of two types. </w:t>
      </w:r>
      <w:r w:rsidRPr="007827BA">
        <w:rPr>
          <w:rFonts w:ascii="Times New Roman" w:hAnsi="Times New Roman" w:cs="Times New Roman"/>
          <w:b/>
          <w:iCs/>
          <w:sz w:val="26"/>
          <w:szCs w:val="26"/>
        </w:rPr>
        <w:t>1)</w:t>
      </w:r>
      <w:r w:rsidRPr="007827BA">
        <w:rPr>
          <w:rFonts w:ascii="Times New Roman" w:hAnsi="Times New Roman" w:cs="Times New Roman"/>
          <w:iCs/>
          <w:sz w:val="26"/>
          <w:szCs w:val="26"/>
        </w:rPr>
        <w:t xml:space="preserve"> Feedforward </w:t>
      </w:r>
      <w:r w:rsidRPr="007827BA">
        <w:rPr>
          <w:rFonts w:ascii="Times New Roman" w:hAnsi="Times New Roman" w:cs="Times New Roman"/>
          <w:b/>
          <w:iCs/>
          <w:sz w:val="26"/>
          <w:szCs w:val="26"/>
        </w:rPr>
        <w:t>2)</w:t>
      </w:r>
      <w:r w:rsidRPr="007827BA">
        <w:rPr>
          <w:rFonts w:ascii="Times New Roman" w:hAnsi="Times New Roman" w:cs="Times New Roman"/>
          <w:iCs/>
          <w:sz w:val="26"/>
          <w:szCs w:val="26"/>
        </w:rPr>
        <w:t xml:space="preserve"> Feedback Netwo</w:t>
      </w:r>
      <w:r w:rsidR="00680654" w:rsidRPr="007827BA">
        <w:rPr>
          <w:rFonts w:ascii="Times New Roman" w:hAnsi="Times New Roman" w:cs="Times New Roman"/>
          <w:iCs/>
          <w:sz w:val="26"/>
          <w:szCs w:val="26"/>
        </w:rPr>
        <w:t>rk</w:t>
      </w:r>
    </w:p>
    <w:p w14:paraId="23E96D3C" w14:textId="77777777" w:rsidR="00D3326F" w:rsidRPr="007827BA" w:rsidRDefault="00D3326F" w:rsidP="00CD24B0">
      <w:pPr>
        <w:jc w:val="both"/>
        <w:rPr>
          <w:rFonts w:ascii="Times New Roman" w:hAnsi="Times New Roman" w:cs="Times New Roman"/>
          <w:iCs/>
        </w:rPr>
      </w:pPr>
      <w:r w:rsidRPr="007827BA">
        <w:rPr>
          <w:rFonts w:ascii="Times New Roman" w:hAnsi="Times New Roman" w:cs="Times New Roman"/>
          <w:iCs/>
        </w:rPr>
        <w:lastRenderedPageBreak/>
        <w:tab/>
      </w:r>
      <w:r w:rsidRPr="007827BA">
        <w:rPr>
          <w:rFonts w:ascii="Times New Roman" w:hAnsi="Times New Roman" w:cs="Times New Roman"/>
          <w:iCs/>
          <w:noProof/>
        </w:rPr>
        <w:drawing>
          <wp:inline distT="0" distB="0" distL="0" distR="0" wp14:anchorId="23E96D4E" wp14:editId="23E96D4F">
            <wp:extent cx="45624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QVIyc5HnGDWTNX3m-nIm9w.png"/>
                    <pic:cNvPicPr/>
                  </pic:nvPicPr>
                  <pic:blipFill>
                    <a:blip r:embed="rId11">
                      <a:extLst>
                        <a:ext uri="{28A0092B-C50C-407E-A947-70E740481C1C}">
                          <a14:useLocalDpi xmlns:a14="http://schemas.microsoft.com/office/drawing/2010/main" val="0"/>
                        </a:ext>
                      </a:extLst>
                    </a:blip>
                    <a:stretch>
                      <a:fillRect/>
                    </a:stretch>
                  </pic:blipFill>
                  <pic:spPr>
                    <a:xfrm>
                      <a:off x="0" y="0"/>
                      <a:ext cx="4562475" cy="2466975"/>
                    </a:xfrm>
                    <a:prstGeom prst="rect">
                      <a:avLst/>
                    </a:prstGeom>
                  </pic:spPr>
                </pic:pic>
              </a:graphicData>
            </a:graphic>
          </wp:inline>
        </w:drawing>
      </w:r>
      <w:r w:rsidR="00622AFF" w:rsidRPr="007827BA">
        <w:rPr>
          <w:rFonts w:ascii="Times New Roman" w:hAnsi="Times New Roman" w:cs="Times New Roman"/>
          <w:iCs/>
        </w:rPr>
        <w:t>[3]</w:t>
      </w:r>
    </w:p>
    <w:p w14:paraId="23E96D3D" w14:textId="16CBED12" w:rsidR="003606A0" w:rsidRPr="007827BA" w:rsidRDefault="00DD46E3" w:rsidP="00CD24B0">
      <w:pPr>
        <w:pStyle w:val="Heading2"/>
        <w:jc w:val="both"/>
        <w:rPr>
          <w:rFonts w:ascii="Times New Roman" w:hAnsi="Times New Roman" w:cs="Times New Roman"/>
          <w:b/>
          <w:color w:val="000000" w:themeColor="text1"/>
        </w:rPr>
      </w:pPr>
      <w:r w:rsidRPr="007827BA">
        <w:rPr>
          <w:rFonts w:ascii="Times New Roman" w:hAnsi="Times New Roman" w:cs="Times New Roman"/>
          <w:b/>
          <w:color w:val="000000" w:themeColor="text1"/>
        </w:rPr>
        <w:t xml:space="preserve">2.2 </w:t>
      </w:r>
      <w:r w:rsidR="00F4656B" w:rsidRPr="007827BA">
        <w:rPr>
          <w:rFonts w:ascii="Times New Roman" w:hAnsi="Times New Roman" w:cs="Times New Roman"/>
          <w:b/>
          <w:color w:val="000000" w:themeColor="text1"/>
        </w:rPr>
        <w:t>Feed</w:t>
      </w:r>
      <w:r w:rsidR="00847295" w:rsidRPr="007827BA">
        <w:rPr>
          <w:rFonts w:ascii="Times New Roman" w:hAnsi="Times New Roman" w:cs="Times New Roman"/>
          <w:b/>
          <w:color w:val="000000" w:themeColor="text1"/>
        </w:rPr>
        <w:t>-</w:t>
      </w:r>
      <w:r w:rsidR="00F4656B" w:rsidRPr="007827BA">
        <w:rPr>
          <w:rFonts w:ascii="Times New Roman" w:hAnsi="Times New Roman" w:cs="Times New Roman"/>
          <w:b/>
          <w:color w:val="000000" w:themeColor="text1"/>
        </w:rPr>
        <w:t>forward Network</w:t>
      </w:r>
    </w:p>
    <w:p w14:paraId="23E96D3E" w14:textId="77777777" w:rsidR="00460F9F" w:rsidRPr="007827BA" w:rsidRDefault="00460F9F" w:rsidP="00CD24B0">
      <w:pPr>
        <w:jc w:val="both"/>
        <w:rPr>
          <w:rFonts w:ascii="Times New Roman" w:hAnsi="Times New Roman" w:cs="Times New Roman"/>
        </w:rPr>
      </w:pPr>
    </w:p>
    <w:p w14:paraId="23E96D3F" w14:textId="77777777" w:rsidR="00EC5180" w:rsidRPr="007827BA" w:rsidRDefault="00EC5180" w:rsidP="00CD24B0">
      <w:pPr>
        <w:jc w:val="both"/>
        <w:rPr>
          <w:rFonts w:ascii="Times New Roman" w:hAnsi="Times New Roman" w:cs="Times New Roman"/>
        </w:rPr>
      </w:pPr>
      <w:r w:rsidRPr="007827BA">
        <w:rPr>
          <w:rFonts w:ascii="Times New Roman" w:hAnsi="Times New Roman" w:cs="Times New Roman"/>
          <w:noProof/>
        </w:rPr>
        <w:drawing>
          <wp:inline distT="0" distB="0" distL="0" distR="0" wp14:anchorId="23E96D50" wp14:editId="23E96D51">
            <wp:extent cx="54292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layer-feedforward-network.png"/>
                    <pic:cNvPicPr/>
                  </pic:nvPicPr>
                  <pic:blipFill>
                    <a:blip r:embed="rId12">
                      <a:extLst>
                        <a:ext uri="{28A0092B-C50C-407E-A947-70E740481C1C}">
                          <a14:useLocalDpi xmlns:a14="http://schemas.microsoft.com/office/drawing/2010/main" val="0"/>
                        </a:ext>
                      </a:extLst>
                    </a:blip>
                    <a:stretch>
                      <a:fillRect/>
                    </a:stretch>
                  </pic:blipFill>
                  <pic:spPr>
                    <a:xfrm>
                      <a:off x="0" y="0"/>
                      <a:ext cx="5450678" cy="3222594"/>
                    </a:xfrm>
                    <a:prstGeom prst="rect">
                      <a:avLst/>
                    </a:prstGeom>
                  </pic:spPr>
                </pic:pic>
              </a:graphicData>
            </a:graphic>
          </wp:inline>
        </w:drawing>
      </w:r>
      <w:r w:rsidR="002B2484" w:rsidRPr="007827BA">
        <w:rPr>
          <w:rFonts w:ascii="Times New Roman" w:hAnsi="Times New Roman" w:cs="Times New Roman"/>
        </w:rPr>
        <w:t>[4]</w:t>
      </w:r>
    </w:p>
    <w:p w14:paraId="23E96D40" w14:textId="761DD9E7" w:rsidR="00847295" w:rsidRPr="007827BA" w:rsidRDefault="00847295" w:rsidP="00CD24B0">
      <w:pPr>
        <w:jc w:val="both"/>
        <w:rPr>
          <w:rFonts w:ascii="Times New Roman" w:hAnsi="Times New Roman" w:cs="Times New Roman"/>
          <w:sz w:val="26"/>
          <w:szCs w:val="26"/>
        </w:rPr>
      </w:pPr>
      <w:r w:rsidRPr="007827BA">
        <w:rPr>
          <w:rFonts w:ascii="Times New Roman" w:hAnsi="Times New Roman" w:cs="Times New Roman"/>
        </w:rPr>
        <w:tab/>
      </w:r>
      <w:r w:rsidRPr="007827BA">
        <w:rPr>
          <w:rFonts w:ascii="Times New Roman" w:hAnsi="Times New Roman" w:cs="Times New Roman"/>
          <w:sz w:val="26"/>
          <w:szCs w:val="26"/>
        </w:rPr>
        <w:t xml:space="preserve">As it is being manifest from figure and name, in feed-forward networks the signal travels in one direction; from input to output. The output of any layer can’t effect the same layer </w:t>
      </w:r>
      <w:r w:rsidR="00DD46E3" w:rsidRPr="007827BA">
        <w:rPr>
          <w:rFonts w:ascii="Times New Roman" w:hAnsi="Times New Roman" w:cs="Times New Roman"/>
          <w:sz w:val="26"/>
          <w:szCs w:val="26"/>
        </w:rPr>
        <w:t>as there are no feedback loops.</w:t>
      </w:r>
      <w:r w:rsidRPr="007827BA">
        <w:rPr>
          <w:rFonts w:ascii="Times New Roman" w:hAnsi="Times New Roman" w:cs="Times New Roman"/>
          <w:sz w:val="26"/>
          <w:szCs w:val="26"/>
        </w:rPr>
        <w:t xml:space="preserve"> </w:t>
      </w:r>
      <w:r w:rsidR="00460F9F" w:rsidRPr="007827BA">
        <w:rPr>
          <w:rFonts w:ascii="Times New Roman" w:hAnsi="Times New Roman" w:cs="Times New Roman"/>
          <w:sz w:val="26"/>
          <w:szCs w:val="26"/>
        </w:rPr>
        <w:t xml:space="preserve">In problem like pattern recognition feed-forward neural networks are usually preferred.  </w:t>
      </w:r>
    </w:p>
    <w:p w14:paraId="23E96D41" w14:textId="77791044" w:rsidR="00460F9F" w:rsidRPr="007827BA" w:rsidRDefault="00DD46E3" w:rsidP="00CD24B0">
      <w:pPr>
        <w:pStyle w:val="Heading2"/>
        <w:jc w:val="both"/>
        <w:rPr>
          <w:rFonts w:ascii="Times New Roman" w:hAnsi="Times New Roman" w:cs="Times New Roman"/>
          <w:b/>
          <w:color w:val="000000" w:themeColor="text1"/>
        </w:rPr>
      </w:pPr>
      <w:r w:rsidRPr="007827BA">
        <w:rPr>
          <w:rFonts w:ascii="Times New Roman" w:hAnsi="Times New Roman" w:cs="Times New Roman"/>
          <w:b/>
          <w:color w:val="000000" w:themeColor="text1"/>
        </w:rPr>
        <w:t xml:space="preserve">2.3 </w:t>
      </w:r>
      <w:r w:rsidR="00460F9F" w:rsidRPr="007827BA">
        <w:rPr>
          <w:rFonts w:ascii="Times New Roman" w:hAnsi="Times New Roman" w:cs="Times New Roman"/>
          <w:b/>
          <w:color w:val="000000" w:themeColor="text1"/>
        </w:rPr>
        <w:t>Feedback Network</w:t>
      </w:r>
    </w:p>
    <w:p w14:paraId="23E96D42" w14:textId="5486899D" w:rsidR="00FA5991" w:rsidRPr="007827BA" w:rsidRDefault="00BA0F16" w:rsidP="00CD24B0">
      <w:pPr>
        <w:jc w:val="both"/>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7BA">
        <w:rPr>
          <w:rFonts w:ascii="Times New Roman" w:hAnsi="Times New Roman" w:cs="Times New Roman"/>
          <w:sz w:val="26"/>
          <w:szCs w:val="26"/>
        </w:rPr>
        <w:t>Interactive and recurrent are the names f</w:t>
      </w:r>
      <w:r w:rsidR="00CD4332" w:rsidRPr="007827BA">
        <w:rPr>
          <w:rFonts w:ascii="Times New Roman" w:hAnsi="Times New Roman" w:cs="Times New Roman"/>
          <w:sz w:val="26"/>
          <w:szCs w:val="26"/>
        </w:rPr>
        <w:t>or feedback network because signals in these networks can travel in both directions, therefore, they can be really complicated.</w:t>
      </w:r>
      <w:r w:rsidR="00607C71" w:rsidRPr="007827BA">
        <w:rPr>
          <w:rFonts w:ascii="Times New Roman" w:hAnsi="Times New Roman" w:cs="Times New Roman"/>
          <w:sz w:val="26"/>
          <w:szCs w:val="26"/>
        </w:rPr>
        <w:t xml:space="preserve"> Feedback is defined to occur when the (Full or partial) output of a system is routed back into the input </w:t>
      </w:r>
      <w:r w:rsidR="00607C71" w:rsidRPr="007827BA">
        <w:rPr>
          <w:rFonts w:ascii="Times New Roman" w:hAnsi="Times New Roman" w:cs="Times New Roman"/>
          <w:sz w:val="26"/>
          <w:szCs w:val="26"/>
        </w:rPr>
        <w:lastRenderedPageBreak/>
        <w:t>as part of an interactive</w:t>
      </w:r>
      <w:r w:rsidR="00215090" w:rsidRPr="007827BA">
        <w:rPr>
          <w:rFonts w:ascii="Times New Roman" w:hAnsi="Times New Roman" w:cs="Times New Roman"/>
          <w:sz w:val="26"/>
          <w:szCs w:val="26"/>
        </w:rPr>
        <w:t xml:space="preserve"> cause-and-effect process</w:t>
      </w:r>
      <w:r w:rsidR="0027271C" w:rsidRPr="007827BA">
        <w:rPr>
          <w:rFonts w:ascii="Times New Roman" w:hAnsi="Times New Roman" w:cs="Times New Roman"/>
          <w:sz w:val="26"/>
          <w:szCs w:val="26"/>
        </w:rPr>
        <w:t xml:space="preserve"> </w:t>
      </w:r>
      <w:r w:rsidR="0027271C" w:rsidRPr="007827BA">
        <w:rPr>
          <w:rFonts w:ascii="Times New Roman" w:hAnsi="Times New Roman" w:cs="Times New Roman"/>
          <w:sz w:val="26"/>
          <w:szCs w:val="26"/>
        </w:rPr>
        <w:fldChar w:fldCharType="begin" w:fldLock="1"/>
      </w:r>
      <w:r w:rsidR="0027271C" w:rsidRPr="007827BA">
        <w:rPr>
          <w:rFonts w:ascii="Times New Roman" w:hAnsi="Times New Roman" w:cs="Times New Roman"/>
          <w:sz w:val="26"/>
          <w:szCs w:val="26"/>
        </w:rPr>
        <w:instrText>ADDIN CSL_CITATION { "citationItems" : [ { "id" : "ITEM-1", "itemData" : { "DOI" : "10.1109/CVPR.2017.196", "abstract" : "Currently, the most successful learning models in computer vision are based on learning successive representations followed by a decision layer. This is usually actualized through feedforward multilayer neural networks, e.g. ConvNets, where each layer forms one of such successive representations. However, an alternative that can achieve the same goal is a feedback based approach in which the representation is formed in an iterative manner based on a feedback received from previous iteration's output. We establish that a feedback based approach has several fundamental advantages over feedforward: it enables making early predictions at the query time, its output naturally conforms to a hierarchical structure in the label space (e.g. a taxonomy), and it provides a new basis for Curriculum Learning. We observe that feedback networks develop a considerably different representation compared to feedforward counterparts, in line with the aforementioned advantages. We put forth a general feedback based learning architecture with the endpoint results on par or better than existing feedforward networks with the addition of the above advantages. We also investigate several mechanisms in feedback architectures (e.g. skip connections in time) and design choices (e.g. feedback length). We hope this study offers new perspectives in quest for more natural and practical learning models.", "author" : [ { "dropping-particle" : "", "family" : "Zamir", "given" : "Amir R.", "non-dropping-particle" : "", "parse-names" : false, "suffix" : "" }, { "dropping-particle" : "", "family" : "Wu", "given" : "Te-Lin", "non-dropping-particle" : "", "parse-names" : false, "suffix" : "" }, { "dropping-particle" : "", "family" : "Sun", "given" : "Lin", "non-dropping-particle" : "", "parse-names" : false, "suffix" : "" }, { "dropping-particle" : "", "family" : "Shen", "given" : "William", "non-dropping-particle" : "", "parse-names" : false, "suffix" : "" }, { "dropping-particle" : "", "family" : "Malik", "given" : "Jitendra", "non-dropping-particle" : "", "parse-names" : false, "suffix" : "" }, { "dropping-particle" : "", "family" : "Savarese", "given" : "Silvio", "non-dropping-particle" : "", "parse-names" : false, "suffix" : "" } ], "id" : "ITEM-1", "issued" : { "date-parts" : [ [ "2016" ] ] }, "title" : "Feedback Networks", "type" : "article-journal" }, "uris" : [ "http://www.mendeley.com/documents/?uuid=94f3fb5d-b8de-46c9-8034-29fac0433b62" ] } ], "mendeley" : { "formattedCitation" : "[1]", "plainTextFormattedCitation" : "[1]", "previouslyFormattedCitation" : "[1]" }, "properties" : {  }, "schema" : "https://github.com/citation-style-language/schema/raw/master/csl-citation.json" }</w:instrText>
      </w:r>
      <w:r w:rsidR="0027271C" w:rsidRPr="007827BA">
        <w:rPr>
          <w:rFonts w:ascii="Times New Roman" w:hAnsi="Times New Roman" w:cs="Times New Roman"/>
          <w:sz w:val="26"/>
          <w:szCs w:val="26"/>
        </w:rPr>
        <w:fldChar w:fldCharType="separate"/>
      </w:r>
      <w:r w:rsidR="0027271C" w:rsidRPr="007827BA">
        <w:rPr>
          <w:rFonts w:ascii="Times New Roman" w:hAnsi="Times New Roman" w:cs="Times New Roman"/>
          <w:noProof/>
          <w:sz w:val="26"/>
          <w:szCs w:val="26"/>
        </w:rPr>
        <w:t>[5]</w:t>
      </w:r>
      <w:r w:rsidR="0027271C" w:rsidRPr="007827BA">
        <w:rPr>
          <w:rFonts w:ascii="Times New Roman" w:hAnsi="Times New Roman" w:cs="Times New Roman"/>
          <w:sz w:val="26"/>
          <w:szCs w:val="26"/>
        </w:rPr>
        <w:fldChar w:fldCharType="end"/>
      </w:r>
      <w:r w:rsidR="00215090" w:rsidRPr="007827BA">
        <w:rPr>
          <w:rFonts w:ascii="Times New Roman" w:hAnsi="Times New Roman" w:cs="Times New Roman"/>
          <w:sz w:val="26"/>
          <w:szCs w:val="26"/>
        </w:rPr>
        <w:t>. These networks can change their state until they reach to an equilibrium point</w:t>
      </w:r>
      <w:r w:rsidR="006638E3" w:rsidRPr="007827BA">
        <w:rPr>
          <w:rFonts w:ascii="Times New Roman" w:hAnsi="Times New Roman" w:cs="Times New Roman"/>
          <w:sz w:val="26"/>
          <w:szCs w:val="26"/>
        </w:rPr>
        <w:t xml:space="preserve"> but they will change their state when a new set of inputs will be entered.</w:t>
      </w:r>
    </w:p>
    <w:p w14:paraId="23E96D43" w14:textId="02050741" w:rsidR="00460F9F" w:rsidRPr="007827BA" w:rsidRDefault="005F5039" w:rsidP="00CD24B0">
      <w:pPr>
        <w:pStyle w:val="Heading2"/>
        <w:jc w:val="both"/>
        <w:rPr>
          <w:rFonts w:ascii="Times New Roman" w:hAnsi="Times New Roman" w:cs="Times New Roman"/>
          <w:b/>
          <w:color w:val="000000" w:themeColor="text1"/>
        </w:rPr>
      </w:pPr>
      <w:r w:rsidRPr="007827BA">
        <w:rPr>
          <w:rFonts w:ascii="Times New Roman" w:hAnsi="Times New Roman" w:cs="Times New Roman"/>
          <w:b/>
          <w:color w:val="000000" w:themeColor="text1"/>
        </w:rPr>
        <w:t xml:space="preserve">2.4 </w:t>
      </w:r>
      <w:r w:rsidR="00E12EC3" w:rsidRPr="007827BA">
        <w:rPr>
          <w:rFonts w:ascii="Times New Roman" w:hAnsi="Times New Roman" w:cs="Times New Roman"/>
          <w:b/>
          <w:color w:val="000000" w:themeColor="text1"/>
        </w:rPr>
        <w:t>Neurons</w:t>
      </w:r>
    </w:p>
    <w:p w14:paraId="297A330D" w14:textId="77777777" w:rsidR="003F584A" w:rsidRPr="007827BA" w:rsidRDefault="003F584A" w:rsidP="00CD24B0">
      <w:pPr>
        <w:jc w:val="both"/>
        <w:rPr>
          <w:rFonts w:ascii="Times New Roman" w:hAnsi="Times New Roman" w:cs="Times New Roman"/>
        </w:rPr>
      </w:pPr>
    </w:p>
    <w:p w14:paraId="23E96D44" w14:textId="1E46C3CF" w:rsidR="00E12EC3" w:rsidRPr="007827BA" w:rsidRDefault="0031324A" w:rsidP="00CD24B0">
      <w:pPr>
        <w:jc w:val="both"/>
        <w:rPr>
          <w:rFonts w:ascii="Times New Roman" w:hAnsi="Times New Roman" w:cs="Times New Roman"/>
        </w:rPr>
      </w:pPr>
      <w:r w:rsidRPr="007827BA">
        <w:rPr>
          <w:rFonts w:ascii="Times New Roman" w:hAnsi="Times New Roman" w:cs="Times New Roman"/>
          <w:noProof/>
        </w:rPr>
        <w:drawing>
          <wp:inline distT="0" distB="0" distL="0" distR="0" wp14:anchorId="23E96D52" wp14:editId="23E96D53">
            <wp:extent cx="4552950" cy="199368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science-19-img-1.png"/>
                    <pic:cNvPicPr/>
                  </pic:nvPicPr>
                  <pic:blipFill>
                    <a:blip r:embed="rId13">
                      <a:extLst>
                        <a:ext uri="{28A0092B-C50C-407E-A947-70E740481C1C}">
                          <a14:useLocalDpi xmlns:a14="http://schemas.microsoft.com/office/drawing/2010/main" val="0"/>
                        </a:ext>
                      </a:extLst>
                    </a:blip>
                    <a:stretch>
                      <a:fillRect/>
                    </a:stretch>
                  </pic:blipFill>
                  <pic:spPr>
                    <a:xfrm>
                      <a:off x="0" y="0"/>
                      <a:ext cx="4623021" cy="2024366"/>
                    </a:xfrm>
                    <a:prstGeom prst="rect">
                      <a:avLst/>
                    </a:prstGeom>
                  </pic:spPr>
                </pic:pic>
              </a:graphicData>
            </a:graphic>
          </wp:inline>
        </w:drawing>
      </w:r>
      <w:r w:rsidR="00721497" w:rsidRPr="007827BA">
        <w:rPr>
          <w:rFonts w:ascii="Times New Roman" w:hAnsi="Times New Roman" w:cs="Times New Roman"/>
        </w:rPr>
        <w:t>[6]</w:t>
      </w:r>
    </w:p>
    <w:p w14:paraId="78573C6F" w14:textId="56D1AC07" w:rsidR="003F584A" w:rsidRPr="007827BA" w:rsidRDefault="008D5514" w:rsidP="00CD24B0">
      <w:pPr>
        <w:jc w:val="both"/>
        <w:rPr>
          <w:rFonts w:ascii="Times New Roman" w:hAnsi="Times New Roman" w:cs="Times New Roman"/>
          <w:sz w:val="26"/>
          <w:szCs w:val="26"/>
        </w:rPr>
      </w:pPr>
      <w:r w:rsidRPr="007827BA">
        <w:rPr>
          <w:rFonts w:ascii="Times New Roman" w:hAnsi="Times New Roman" w:cs="Times New Roman"/>
          <w:sz w:val="26"/>
          <w:szCs w:val="26"/>
        </w:rPr>
        <w:t>Neuron is the building block of artificial neural network, having many inputs and one output. Each neuron works in two modes training mode and using mode. Neurons are trained to fire at a particular point for a particular set of inputs depending upon the strength of input signal</w:t>
      </w:r>
      <w:r w:rsidR="00727A3E" w:rsidRPr="007827BA">
        <w:rPr>
          <w:rFonts w:ascii="Times New Roman" w:hAnsi="Times New Roman" w:cs="Times New Roman"/>
          <w:sz w:val="26"/>
          <w:szCs w:val="26"/>
        </w:rPr>
        <w:t>. Neuron uses transfer function (to sum the input which are multiplied by weights) and the activation function decides the output. Like a binary activation function can decides either output would 1 or 0.</w:t>
      </w:r>
    </w:p>
    <w:p w14:paraId="6BC3D5FC" w14:textId="6845C94D" w:rsidR="00393730" w:rsidRPr="007827BA" w:rsidRDefault="005F5039" w:rsidP="00CD24B0">
      <w:pPr>
        <w:pStyle w:val="Heading2"/>
        <w:jc w:val="both"/>
        <w:rPr>
          <w:rFonts w:ascii="Times New Roman" w:hAnsi="Times New Roman" w:cs="Times New Roman"/>
          <w:b/>
          <w:color w:val="000000" w:themeColor="text1"/>
        </w:rPr>
      </w:pPr>
      <w:r w:rsidRPr="007827BA">
        <w:rPr>
          <w:rFonts w:ascii="Times New Roman" w:hAnsi="Times New Roman" w:cs="Times New Roman"/>
          <w:b/>
          <w:color w:val="000000" w:themeColor="text1"/>
        </w:rPr>
        <w:t xml:space="preserve">2.5 </w:t>
      </w:r>
      <w:r w:rsidR="00393730" w:rsidRPr="007827BA">
        <w:rPr>
          <w:rFonts w:ascii="Times New Roman" w:hAnsi="Times New Roman" w:cs="Times New Roman"/>
          <w:b/>
          <w:color w:val="000000" w:themeColor="text1"/>
        </w:rPr>
        <w:t>Activation Function</w:t>
      </w:r>
    </w:p>
    <w:p w14:paraId="58795743" w14:textId="2049EBBE" w:rsidR="00393730" w:rsidRPr="007827BA" w:rsidRDefault="003102AC" w:rsidP="00CD24B0">
      <w:pPr>
        <w:jc w:val="both"/>
        <w:rPr>
          <w:rFonts w:ascii="Times New Roman" w:hAnsi="Times New Roman" w:cs="Times New Roman"/>
          <w:sz w:val="26"/>
          <w:szCs w:val="26"/>
        </w:rPr>
      </w:pPr>
      <w:r w:rsidRPr="007827BA">
        <w:rPr>
          <w:rFonts w:ascii="Times New Roman" w:hAnsi="Times New Roman" w:cs="Times New Roman"/>
        </w:rPr>
        <w:tab/>
      </w:r>
      <w:r w:rsidRPr="007827BA">
        <w:rPr>
          <w:rFonts w:ascii="Times New Roman" w:hAnsi="Times New Roman" w:cs="Times New Roman"/>
          <w:sz w:val="26"/>
          <w:szCs w:val="26"/>
        </w:rPr>
        <w:t>Activation is related to a node (Neuron), it will decide the output of a node depending upon the nature of input. Activation function are of different types like Binary function which will decide either input should be 0 or 1 depending upon the input.</w:t>
      </w:r>
    </w:p>
    <w:p w14:paraId="058715D7" w14:textId="79EA1A07" w:rsidR="00200060" w:rsidRPr="007827BA" w:rsidRDefault="00200060" w:rsidP="00CD24B0">
      <w:pPr>
        <w:jc w:val="both"/>
        <w:rPr>
          <w:rFonts w:ascii="Times New Roman" w:hAnsi="Times New Roman" w:cs="Times New Roman"/>
        </w:rPr>
      </w:pPr>
    </w:p>
    <w:p w14:paraId="1AF355F1" w14:textId="4DC347E2" w:rsidR="00200060" w:rsidRPr="007827BA" w:rsidRDefault="007827BA" w:rsidP="00CD24B0">
      <w:pPr>
        <w:pStyle w:val="Heading1"/>
        <w:jc w:val="both"/>
        <w:rPr>
          <w:rFonts w:ascii="Times New Roman" w:hAnsi="Times New Roman" w:cs="Times New Roman"/>
          <w:b/>
          <w:color w:val="000000" w:themeColor="text1"/>
        </w:rPr>
      </w:pPr>
      <w:r w:rsidRPr="007827BA">
        <w:rPr>
          <w:rFonts w:ascii="Times New Roman" w:hAnsi="Times New Roman" w:cs="Times New Roman"/>
          <w:b/>
          <w:color w:val="000000" w:themeColor="text1"/>
        </w:rPr>
        <w:t xml:space="preserve">3 </w:t>
      </w:r>
      <w:r w:rsidR="00A04152" w:rsidRPr="007827BA">
        <w:rPr>
          <w:rFonts w:ascii="Times New Roman" w:hAnsi="Times New Roman" w:cs="Times New Roman"/>
          <w:b/>
          <w:color w:val="000000" w:themeColor="text1"/>
        </w:rPr>
        <w:t>Main Part</w:t>
      </w:r>
      <w:r w:rsidR="001D5268" w:rsidRPr="001D5268">
        <w:rPr>
          <w:rFonts w:ascii="Times New Roman" w:hAnsi="Times New Roman" w:cs="Times New Roman"/>
          <w:b/>
          <w:color w:val="000000" w:themeColor="text1"/>
        </w:rPr>
        <w:t>:</w:t>
      </w:r>
    </w:p>
    <w:p w14:paraId="0B0C4A6E" w14:textId="40D4FD82" w:rsidR="00A04152" w:rsidRPr="007827BA" w:rsidRDefault="004C44E2" w:rsidP="00CD24B0">
      <w:pPr>
        <w:jc w:val="both"/>
        <w:rPr>
          <w:rFonts w:ascii="Times New Roman" w:hAnsi="Times New Roman" w:cs="Times New Roman"/>
          <w:sz w:val="26"/>
          <w:szCs w:val="26"/>
        </w:rPr>
      </w:pPr>
      <w:r w:rsidRPr="007827BA">
        <w:rPr>
          <w:rFonts w:ascii="Times New Roman" w:hAnsi="Times New Roman" w:cs="Times New Roman"/>
        </w:rPr>
        <w:tab/>
      </w:r>
      <w:r w:rsidR="0023366E" w:rsidRPr="007827BA">
        <w:rPr>
          <w:rFonts w:ascii="Times New Roman" w:hAnsi="Times New Roman" w:cs="Times New Roman"/>
          <w:sz w:val="26"/>
          <w:szCs w:val="26"/>
        </w:rPr>
        <w:t>Main part of the report contain the methodology developed for the given problem.</w:t>
      </w:r>
    </w:p>
    <w:p w14:paraId="3959B080" w14:textId="7E7F6549" w:rsidR="0023366E" w:rsidRPr="007827BA" w:rsidRDefault="007827BA" w:rsidP="00CD24B0">
      <w:pPr>
        <w:pStyle w:val="Heading2"/>
        <w:jc w:val="both"/>
        <w:rPr>
          <w:rFonts w:ascii="Times New Roman" w:hAnsi="Times New Roman" w:cs="Times New Roman"/>
          <w:b/>
        </w:rPr>
      </w:pPr>
      <w:r w:rsidRPr="007827BA">
        <w:rPr>
          <w:rFonts w:ascii="Times New Roman" w:hAnsi="Times New Roman" w:cs="Times New Roman"/>
          <w:b/>
          <w:color w:val="000000" w:themeColor="text1"/>
        </w:rPr>
        <w:t xml:space="preserve">3.1 </w:t>
      </w:r>
      <w:r w:rsidR="0023366E" w:rsidRPr="007827BA">
        <w:rPr>
          <w:rFonts w:ascii="Times New Roman" w:hAnsi="Times New Roman" w:cs="Times New Roman"/>
          <w:b/>
          <w:color w:val="000000" w:themeColor="text1"/>
        </w:rPr>
        <w:t>Data Collection</w:t>
      </w:r>
    </w:p>
    <w:p w14:paraId="391F3303" w14:textId="6C416BE7" w:rsidR="00B0037C" w:rsidRPr="007827BA" w:rsidRDefault="006007BA" w:rsidP="00CD24B0">
      <w:pPr>
        <w:jc w:val="both"/>
        <w:rPr>
          <w:rFonts w:ascii="Times New Roman" w:hAnsi="Times New Roman" w:cs="Times New Roman"/>
          <w:sz w:val="26"/>
          <w:szCs w:val="26"/>
        </w:rPr>
      </w:pPr>
      <w:r w:rsidRPr="007827BA">
        <w:rPr>
          <w:rFonts w:ascii="Times New Roman" w:hAnsi="Times New Roman" w:cs="Times New Roman"/>
        </w:rPr>
        <w:tab/>
      </w:r>
      <w:r w:rsidRPr="007827BA">
        <w:rPr>
          <w:rFonts w:ascii="Times New Roman" w:hAnsi="Times New Roman" w:cs="Times New Roman"/>
          <w:sz w:val="26"/>
          <w:szCs w:val="26"/>
        </w:rPr>
        <w:t xml:space="preserve">According the coursework requirement the data set for breast cancer classification was used from the UCI Machine Learning Repository. As </w:t>
      </w:r>
      <w:commentRangeStart w:id="1"/>
      <w:r w:rsidRPr="007827BA">
        <w:rPr>
          <w:rFonts w:ascii="Times New Roman" w:hAnsi="Times New Roman" w:cs="Times New Roman"/>
          <w:sz w:val="26"/>
          <w:szCs w:val="26"/>
        </w:rPr>
        <w:t>discuss</w:t>
      </w:r>
      <w:commentRangeEnd w:id="1"/>
      <w:r w:rsidR="00EF74DF">
        <w:rPr>
          <w:rStyle w:val="CommentReference"/>
        </w:rPr>
        <w:commentReference w:id="1"/>
      </w:r>
      <w:r w:rsidRPr="007827BA">
        <w:rPr>
          <w:rFonts w:ascii="Times New Roman" w:hAnsi="Times New Roman" w:cs="Times New Roman"/>
          <w:sz w:val="26"/>
          <w:szCs w:val="26"/>
        </w:rPr>
        <w:t xml:space="preserve"> earlier it has 699 instances, having 11 attributes. First attribute is the ID, last attribute is the cancer type (2 for Benign and 4 for Malignant) and all other attributes are the Disease signs. Out of 699 instances, 13 instances have some missing values.</w:t>
      </w:r>
    </w:p>
    <w:p w14:paraId="37C1D0DC" w14:textId="0B002A51" w:rsidR="00B0037C" w:rsidRDefault="007827BA" w:rsidP="00CD24B0">
      <w:pPr>
        <w:pStyle w:val="Heading2"/>
        <w:jc w:val="both"/>
        <w:rPr>
          <w:rFonts w:ascii="Times New Roman" w:hAnsi="Times New Roman" w:cs="Times New Roman"/>
          <w:b/>
          <w:color w:val="000000" w:themeColor="text1"/>
        </w:rPr>
      </w:pPr>
      <w:r w:rsidRPr="007827BA">
        <w:rPr>
          <w:rFonts w:ascii="Times New Roman" w:hAnsi="Times New Roman" w:cs="Times New Roman"/>
          <w:b/>
          <w:color w:val="000000" w:themeColor="text1"/>
        </w:rPr>
        <w:t xml:space="preserve">3.2 </w:t>
      </w:r>
      <w:r w:rsidR="00B0037C" w:rsidRPr="007827BA">
        <w:rPr>
          <w:rFonts w:ascii="Times New Roman" w:hAnsi="Times New Roman" w:cs="Times New Roman"/>
          <w:b/>
          <w:color w:val="000000" w:themeColor="text1"/>
        </w:rPr>
        <w:t>Data Import into MATLAB</w:t>
      </w:r>
    </w:p>
    <w:p w14:paraId="56DA2D14" w14:textId="77777777" w:rsidR="007827BA" w:rsidRPr="007827BA" w:rsidRDefault="007827BA" w:rsidP="007827BA"/>
    <w:p w14:paraId="6021598D" w14:textId="77777777" w:rsidR="00134501" w:rsidRPr="007827BA" w:rsidRDefault="00134501" w:rsidP="00CD24B0">
      <w:pPr>
        <w:jc w:val="both"/>
        <w:rPr>
          <w:rFonts w:ascii="Times New Roman" w:hAnsi="Times New Roman" w:cs="Times New Roman"/>
          <w:sz w:val="26"/>
          <w:szCs w:val="26"/>
        </w:rPr>
      </w:pPr>
      <w:r w:rsidRPr="007827BA">
        <w:rPr>
          <w:rFonts w:ascii="Times New Roman" w:hAnsi="Times New Roman" w:cs="Times New Roman"/>
        </w:rPr>
        <w:lastRenderedPageBreak/>
        <w:tab/>
      </w:r>
      <w:r w:rsidRPr="007827BA">
        <w:rPr>
          <w:rFonts w:ascii="Times New Roman" w:hAnsi="Times New Roman" w:cs="Times New Roman"/>
          <w:sz w:val="26"/>
          <w:szCs w:val="26"/>
        </w:rPr>
        <w:t xml:space="preserve">As discuss in above paragraph data were having some instances which were not completed (Missing values). Question marks were there in the missing values columns so MATLAB was unable to load it. There were a few to tackle with this problem. </w:t>
      </w:r>
    </w:p>
    <w:p w14:paraId="5ADCDF3A" w14:textId="77777777" w:rsidR="00134501" w:rsidRPr="007827BA" w:rsidRDefault="00134501" w:rsidP="00CD24B0">
      <w:pPr>
        <w:pStyle w:val="ListParagraph"/>
        <w:numPr>
          <w:ilvl w:val="0"/>
          <w:numId w:val="1"/>
        </w:numPr>
        <w:jc w:val="both"/>
        <w:rPr>
          <w:rFonts w:ascii="Times New Roman" w:hAnsi="Times New Roman" w:cs="Times New Roman"/>
          <w:sz w:val="26"/>
          <w:szCs w:val="26"/>
        </w:rPr>
      </w:pPr>
      <w:r w:rsidRPr="007827BA">
        <w:rPr>
          <w:rFonts w:ascii="Times New Roman" w:hAnsi="Times New Roman" w:cs="Times New Roman"/>
          <w:sz w:val="26"/>
          <w:szCs w:val="26"/>
        </w:rPr>
        <w:t>Instances could have been removed from the data as they were only 13 instance out of 699</w:t>
      </w:r>
    </w:p>
    <w:p w14:paraId="188C3214" w14:textId="77777777" w:rsidR="00066BC3" w:rsidRPr="007827BA" w:rsidRDefault="00066BC3" w:rsidP="00CD24B0">
      <w:pPr>
        <w:pStyle w:val="ListParagraph"/>
        <w:numPr>
          <w:ilvl w:val="0"/>
          <w:numId w:val="1"/>
        </w:numPr>
        <w:jc w:val="both"/>
        <w:rPr>
          <w:rFonts w:ascii="Times New Roman" w:hAnsi="Times New Roman" w:cs="Times New Roman"/>
          <w:sz w:val="26"/>
          <w:szCs w:val="26"/>
        </w:rPr>
      </w:pPr>
      <w:r w:rsidRPr="007827BA">
        <w:rPr>
          <w:rFonts w:ascii="Times New Roman" w:hAnsi="Times New Roman" w:cs="Times New Roman"/>
          <w:sz w:val="26"/>
          <w:szCs w:val="26"/>
        </w:rPr>
        <w:t xml:space="preserve">Question could have been removed with a random value </w:t>
      </w:r>
    </w:p>
    <w:p w14:paraId="2F55E3A5" w14:textId="77777777" w:rsidR="00936AFD" w:rsidRPr="007827BA" w:rsidRDefault="00936AFD" w:rsidP="00CD24B0">
      <w:pPr>
        <w:pStyle w:val="ListParagraph"/>
        <w:numPr>
          <w:ilvl w:val="0"/>
          <w:numId w:val="1"/>
        </w:numPr>
        <w:jc w:val="both"/>
        <w:rPr>
          <w:rFonts w:ascii="Times New Roman" w:hAnsi="Times New Roman" w:cs="Times New Roman"/>
          <w:sz w:val="26"/>
          <w:szCs w:val="26"/>
        </w:rPr>
      </w:pPr>
      <w:r w:rsidRPr="007827BA">
        <w:rPr>
          <w:rFonts w:ascii="Times New Roman" w:hAnsi="Times New Roman" w:cs="Times New Roman"/>
          <w:sz w:val="26"/>
          <w:szCs w:val="26"/>
        </w:rPr>
        <w:t>Mean value could replace the question mark</w:t>
      </w:r>
    </w:p>
    <w:p w14:paraId="316F6EC6" w14:textId="77777777" w:rsidR="00057E5D" w:rsidRPr="007827BA" w:rsidRDefault="00134501" w:rsidP="00CD24B0">
      <w:pPr>
        <w:jc w:val="both"/>
        <w:rPr>
          <w:rFonts w:ascii="Times New Roman" w:hAnsi="Times New Roman" w:cs="Times New Roman"/>
          <w:sz w:val="26"/>
          <w:szCs w:val="26"/>
        </w:rPr>
      </w:pPr>
      <w:r w:rsidRPr="007827BA">
        <w:rPr>
          <w:rFonts w:ascii="Times New Roman" w:hAnsi="Times New Roman" w:cs="Times New Roman"/>
          <w:sz w:val="26"/>
          <w:szCs w:val="26"/>
        </w:rPr>
        <w:t xml:space="preserve"> </w:t>
      </w:r>
      <w:r w:rsidR="00AC4CC1" w:rsidRPr="007827BA">
        <w:rPr>
          <w:rFonts w:ascii="Times New Roman" w:hAnsi="Times New Roman" w:cs="Times New Roman"/>
          <w:sz w:val="26"/>
          <w:szCs w:val="26"/>
        </w:rPr>
        <w:t xml:space="preserve">For sake of this problem all above mentioned methods were tried and the method of mean value was chosen because accuracy was best while using mean value method. In the mean value method all 699 instances were used as compare to method were missing instances were removed that result into more accuracy as there was more data to learn. </w:t>
      </w:r>
      <w:r w:rsidR="00057E5D" w:rsidRPr="007827BA">
        <w:rPr>
          <w:rFonts w:ascii="Times New Roman" w:hAnsi="Times New Roman" w:cs="Times New Roman"/>
          <w:sz w:val="26"/>
          <w:szCs w:val="26"/>
        </w:rPr>
        <w:t xml:space="preserve">Mean value was calculated by this formula </w:t>
      </w:r>
    </w:p>
    <w:p w14:paraId="6FE051FF" w14:textId="71528970" w:rsidR="00B0037C" w:rsidRPr="007827BA" w:rsidRDefault="00767CE3" w:rsidP="00CD24B0">
      <w:pPr>
        <w:jc w:val="both"/>
        <w:rPr>
          <w:rFonts w:ascii="Times New Roman" w:hAnsi="Times New Roman" w:cs="Times New Roman"/>
          <w:b/>
          <w:sz w:val="26"/>
          <w:szCs w:val="26"/>
        </w:rPr>
      </w:pPr>
      <w:r w:rsidRPr="007827BA">
        <w:rPr>
          <w:rFonts w:ascii="Times New Roman" w:hAnsi="Times New Roman" w:cs="Times New Roman"/>
          <w:b/>
          <w:sz w:val="26"/>
          <w:szCs w:val="26"/>
        </w:rPr>
        <w:t>M</w:t>
      </w:r>
      <w:r w:rsidR="00057E5D" w:rsidRPr="007827BA">
        <w:rPr>
          <w:rFonts w:ascii="Times New Roman" w:hAnsi="Times New Roman" w:cs="Times New Roman"/>
          <w:b/>
          <w:sz w:val="26"/>
          <w:szCs w:val="26"/>
        </w:rPr>
        <w:t>ean</w:t>
      </w:r>
      <w:r w:rsidRPr="007827BA">
        <w:rPr>
          <w:rFonts w:ascii="Times New Roman" w:hAnsi="Times New Roman" w:cs="Times New Roman"/>
          <w:b/>
          <w:sz w:val="26"/>
          <w:szCs w:val="26"/>
        </w:rPr>
        <w:t xml:space="preserve"> </w:t>
      </w:r>
      <w:r w:rsidR="00057E5D" w:rsidRPr="007827BA">
        <w:rPr>
          <w:rFonts w:ascii="Times New Roman" w:hAnsi="Times New Roman" w:cs="Times New Roman"/>
          <w:b/>
          <w:sz w:val="26"/>
          <w:szCs w:val="26"/>
        </w:rPr>
        <w:t xml:space="preserve">Value = </w:t>
      </w:r>
      <w:r w:rsidRPr="007827BA">
        <w:rPr>
          <w:rFonts w:ascii="Times New Roman" w:hAnsi="Times New Roman" w:cs="Times New Roman"/>
          <w:b/>
          <w:sz w:val="26"/>
          <w:szCs w:val="26"/>
        </w:rPr>
        <w:t>Sum (</w:t>
      </w:r>
      <w:r w:rsidR="00057E5D" w:rsidRPr="007827BA">
        <w:rPr>
          <w:rFonts w:ascii="Times New Roman" w:hAnsi="Times New Roman" w:cs="Times New Roman"/>
          <w:b/>
          <w:sz w:val="26"/>
          <w:szCs w:val="26"/>
        </w:rPr>
        <w:t>7th</w:t>
      </w:r>
      <w:r w:rsidR="00AC4CC1" w:rsidRPr="007827BA">
        <w:rPr>
          <w:rFonts w:ascii="Times New Roman" w:hAnsi="Times New Roman" w:cs="Times New Roman"/>
          <w:sz w:val="26"/>
          <w:szCs w:val="26"/>
        </w:rPr>
        <w:t xml:space="preserve"> </w:t>
      </w:r>
      <w:r w:rsidR="00057E5D" w:rsidRPr="007827BA">
        <w:rPr>
          <w:rFonts w:ascii="Times New Roman" w:hAnsi="Times New Roman" w:cs="Times New Roman"/>
          <w:b/>
          <w:sz w:val="26"/>
          <w:szCs w:val="26"/>
        </w:rPr>
        <w:t xml:space="preserve">Column) / </w:t>
      </w:r>
      <w:r w:rsidRPr="007827BA">
        <w:rPr>
          <w:rFonts w:ascii="Times New Roman" w:hAnsi="Times New Roman" w:cs="Times New Roman"/>
          <w:b/>
          <w:sz w:val="26"/>
          <w:szCs w:val="26"/>
        </w:rPr>
        <w:t xml:space="preserve">Total no. of </w:t>
      </w:r>
      <w:r w:rsidR="003A6C20" w:rsidRPr="007827BA">
        <w:rPr>
          <w:rFonts w:ascii="Times New Roman" w:hAnsi="Times New Roman" w:cs="Times New Roman"/>
          <w:b/>
          <w:sz w:val="26"/>
          <w:szCs w:val="26"/>
        </w:rPr>
        <w:t>instances</w:t>
      </w:r>
    </w:p>
    <w:p w14:paraId="57299E3A" w14:textId="4F99F0BB" w:rsidR="00425DFC" w:rsidRPr="007827BA" w:rsidRDefault="003A6C20" w:rsidP="00CD24B0">
      <w:pPr>
        <w:jc w:val="both"/>
        <w:rPr>
          <w:rFonts w:ascii="Times New Roman" w:hAnsi="Times New Roman" w:cs="Times New Roman"/>
          <w:sz w:val="26"/>
          <w:szCs w:val="26"/>
        </w:rPr>
      </w:pPr>
      <w:r w:rsidRPr="007827BA">
        <w:rPr>
          <w:rFonts w:ascii="Times New Roman" w:hAnsi="Times New Roman" w:cs="Times New Roman"/>
          <w:b/>
          <w:sz w:val="26"/>
          <w:szCs w:val="26"/>
        </w:rPr>
        <w:t xml:space="preserve">3.5 </w:t>
      </w:r>
      <w:r w:rsidRPr="007827BA">
        <w:rPr>
          <w:rFonts w:ascii="Times New Roman" w:hAnsi="Times New Roman" w:cs="Times New Roman"/>
          <w:sz w:val="26"/>
          <w:szCs w:val="26"/>
        </w:rPr>
        <w:t>was the value which was calculated by this formula so in the data “</w:t>
      </w:r>
      <w:r w:rsidRPr="007827BA">
        <w:rPr>
          <w:rFonts w:ascii="Times New Roman" w:hAnsi="Times New Roman" w:cs="Times New Roman"/>
          <w:b/>
          <w:sz w:val="26"/>
          <w:szCs w:val="26"/>
        </w:rPr>
        <w:t>?</w:t>
      </w:r>
      <w:r w:rsidRPr="007827BA">
        <w:rPr>
          <w:rFonts w:ascii="Times New Roman" w:hAnsi="Times New Roman" w:cs="Times New Roman"/>
          <w:sz w:val="26"/>
          <w:szCs w:val="26"/>
        </w:rPr>
        <w:t>” was replaced with 3. By rounding off 3.5 to 4, 4 was checked too but it gave the same accuracy so 3 was kept in the data</w:t>
      </w:r>
      <w:r w:rsidR="00033E9A" w:rsidRPr="007827BA">
        <w:rPr>
          <w:rFonts w:ascii="Times New Roman" w:hAnsi="Times New Roman" w:cs="Times New Roman"/>
          <w:sz w:val="26"/>
          <w:szCs w:val="26"/>
        </w:rPr>
        <w:t>.</w:t>
      </w:r>
    </w:p>
    <w:p w14:paraId="7DA8CBA8" w14:textId="636C2544" w:rsidR="00425DFC" w:rsidRPr="007827BA" w:rsidRDefault="00425DFC" w:rsidP="00CD24B0">
      <w:pPr>
        <w:jc w:val="both"/>
        <w:rPr>
          <w:rFonts w:ascii="Times New Roman" w:hAnsi="Times New Roman" w:cs="Times New Roman"/>
          <w:sz w:val="26"/>
          <w:szCs w:val="26"/>
        </w:rPr>
      </w:pPr>
      <w:r w:rsidRPr="007827BA">
        <w:rPr>
          <w:rFonts w:ascii="Times New Roman" w:hAnsi="Times New Roman" w:cs="Times New Roman"/>
          <w:sz w:val="26"/>
          <w:szCs w:val="26"/>
        </w:rPr>
        <w:t xml:space="preserve">After importing data to MATLAB, data was divided into two component </w:t>
      </w:r>
      <w:r w:rsidRPr="007827BA">
        <w:rPr>
          <w:rFonts w:ascii="Times New Roman" w:hAnsi="Times New Roman" w:cs="Times New Roman"/>
          <w:b/>
          <w:sz w:val="26"/>
          <w:szCs w:val="26"/>
        </w:rPr>
        <w:t xml:space="preserve">inputData </w:t>
      </w:r>
      <w:r w:rsidRPr="007827BA">
        <w:rPr>
          <w:rFonts w:ascii="Times New Roman" w:hAnsi="Times New Roman" w:cs="Times New Roman"/>
          <w:sz w:val="26"/>
          <w:szCs w:val="26"/>
        </w:rPr>
        <w:t xml:space="preserve">and </w:t>
      </w:r>
      <w:r w:rsidRPr="007827BA">
        <w:rPr>
          <w:rFonts w:ascii="Times New Roman" w:hAnsi="Times New Roman" w:cs="Times New Roman"/>
          <w:b/>
          <w:sz w:val="26"/>
          <w:szCs w:val="26"/>
        </w:rPr>
        <w:t>outputData</w:t>
      </w:r>
      <w:r w:rsidRPr="007827BA">
        <w:rPr>
          <w:rFonts w:ascii="Times New Roman" w:hAnsi="Times New Roman" w:cs="Times New Roman"/>
          <w:sz w:val="26"/>
          <w:szCs w:val="26"/>
        </w:rPr>
        <w:t xml:space="preserve">. In the input data there are 9 columns and all rows </w:t>
      </w:r>
      <w:r w:rsidRPr="007827BA">
        <w:rPr>
          <w:rFonts w:ascii="Times New Roman" w:hAnsi="Times New Roman" w:cs="Times New Roman"/>
          <w:b/>
          <w:sz w:val="26"/>
          <w:szCs w:val="26"/>
        </w:rPr>
        <w:t>(inputData = data (: 2, 10))</w:t>
      </w:r>
      <w:r w:rsidRPr="007827BA">
        <w:rPr>
          <w:rFonts w:ascii="Times New Roman" w:hAnsi="Times New Roman" w:cs="Times New Roman"/>
          <w:sz w:val="26"/>
          <w:szCs w:val="26"/>
        </w:rPr>
        <w:t xml:space="preserve"> and outputData have last column and all rows </w:t>
      </w:r>
      <w:r w:rsidRPr="007827BA">
        <w:rPr>
          <w:rFonts w:ascii="Times New Roman" w:hAnsi="Times New Roman" w:cs="Times New Roman"/>
          <w:b/>
          <w:sz w:val="26"/>
          <w:szCs w:val="26"/>
        </w:rPr>
        <w:t>(outputData = data(:,11)).</w:t>
      </w:r>
      <w:r w:rsidRPr="007827BA">
        <w:rPr>
          <w:rFonts w:ascii="Times New Roman" w:hAnsi="Times New Roman" w:cs="Times New Roman"/>
          <w:sz w:val="26"/>
          <w:szCs w:val="26"/>
        </w:rPr>
        <w:t xml:space="preserve"> </w:t>
      </w:r>
    </w:p>
    <w:p w14:paraId="7E76A44E" w14:textId="77777777" w:rsidR="00200060" w:rsidRPr="007827BA" w:rsidRDefault="00200060" w:rsidP="00CD24B0">
      <w:pPr>
        <w:jc w:val="both"/>
        <w:rPr>
          <w:rFonts w:ascii="Times New Roman" w:hAnsi="Times New Roman" w:cs="Times New Roman"/>
        </w:rPr>
      </w:pPr>
    </w:p>
    <w:p w14:paraId="63401843" w14:textId="20D2C883" w:rsidR="005F6779" w:rsidRDefault="007827BA" w:rsidP="00CD24B0">
      <w:pPr>
        <w:pStyle w:val="Heading2"/>
        <w:jc w:val="both"/>
        <w:rPr>
          <w:rFonts w:ascii="Times New Roman" w:hAnsi="Times New Roman" w:cs="Times New Roman"/>
          <w:b/>
        </w:rPr>
      </w:pPr>
      <w:r w:rsidRPr="007827BA">
        <w:rPr>
          <w:rFonts w:ascii="Times New Roman" w:hAnsi="Times New Roman" w:cs="Times New Roman"/>
          <w:b/>
          <w:color w:val="000000" w:themeColor="text1"/>
        </w:rPr>
        <w:t xml:space="preserve">3.3 </w:t>
      </w:r>
      <w:r w:rsidR="00FC195B" w:rsidRPr="007827BA">
        <w:rPr>
          <w:rFonts w:ascii="Times New Roman" w:hAnsi="Times New Roman" w:cs="Times New Roman"/>
          <w:b/>
          <w:color w:val="000000" w:themeColor="text1"/>
        </w:rPr>
        <w:t xml:space="preserve">Creation, Training and Testing </w:t>
      </w:r>
      <w:r w:rsidR="005F6779" w:rsidRPr="007827BA">
        <w:rPr>
          <w:rFonts w:ascii="Times New Roman" w:hAnsi="Times New Roman" w:cs="Times New Roman"/>
          <w:b/>
          <w:color w:val="000000" w:themeColor="text1"/>
        </w:rPr>
        <w:t>of Network</w:t>
      </w:r>
      <w:r w:rsidR="005F6779" w:rsidRPr="007827BA">
        <w:rPr>
          <w:rFonts w:ascii="Times New Roman" w:hAnsi="Times New Roman" w:cs="Times New Roman"/>
          <w:b/>
        </w:rPr>
        <w:t xml:space="preserve"> </w:t>
      </w:r>
    </w:p>
    <w:p w14:paraId="7329ACB0" w14:textId="77777777" w:rsidR="007827BA" w:rsidRPr="007827BA" w:rsidRDefault="007827BA" w:rsidP="007827BA"/>
    <w:p w14:paraId="3419C662" w14:textId="77777777" w:rsidR="00FC195B" w:rsidRPr="003050C6" w:rsidRDefault="00FC195B" w:rsidP="00CD24B0">
      <w:pPr>
        <w:jc w:val="both"/>
        <w:rPr>
          <w:rFonts w:ascii="Times New Roman" w:hAnsi="Times New Roman" w:cs="Times New Roman"/>
          <w:sz w:val="26"/>
          <w:szCs w:val="26"/>
        </w:rPr>
      </w:pPr>
      <w:r w:rsidRPr="003050C6">
        <w:rPr>
          <w:rFonts w:ascii="Times New Roman" w:hAnsi="Times New Roman" w:cs="Times New Roman"/>
          <w:sz w:val="26"/>
          <w:szCs w:val="26"/>
        </w:rPr>
        <w:t xml:space="preserve">% Creating Network </w:t>
      </w:r>
    </w:p>
    <w:p w14:paraId="5BDC5DF7" w14:textId="77777777" w:rsidR="00FC195B" w:rsidRPr="003050C6" w:rsidRDefault="00FC195B" w:rsidP="00CD24B0">
      <w:pPr>
        <w:jc w:val="both"/>
        <w:rPr>
          <w:rFonts w:ascii="Times New Roman" w:hAnsi="Times New Roman" w:cs="Times New Roman"/>
          <w:sz w:val="26"/>
          <w:szCs w:val="26"/>
        </w:rPr>
      </w:pPr>
      <w:r w:rsidRPr="003050C6">
        <w:rPr>
          <w:rFonts w:ascii="Times New Roman" w:hAnsi="Times New Roman" w:cs="Times New Roman"/>
          <w:sz w:val="26"/>
          <w:szCs w:val="26"/>
        </w:rPr>
        <w:t>net = newff(inputData',outputData',2, {'tansig' 'tansig'}, 'trainr', 'learngd', 'mse');</w:t>
      </w:r>
    </w:p>
    <w:p w14:paraId="300DA7B2" w14:textId="77777777" w:rsidR="00FC195B" w:rsidRPr="003050C6" w:rsidRDefault="00FC195B" w:rsidP="00CD24B0">
      <w:pPr>
        <w:jc w:val="both"/>
        <w:rPr>
          <w:rFonts w:ascii="Times New Roman" w:hAnsi="Times New Roman" w:cs="Times New Roman"/>
          <w:sz w:val="26"/>
          <w:szCs w:val="26"/>
        </w:rPr>
      </w:pPr>
      <w:r w:rsidRPr="003050C6">
        <w:rPr>
          <w:rFonts w:ascii="Times New Roman" w:hAnsi="Times New Roman" w:cs="Times New Roman"/>
          <w:sz w:val="26"/>
          <w:szCs w:val="26"/>
        </w:rPr>
        <w:t>net.trainParam.goal = 0.01;</w:t>
      </w:r>
    </w:p>
    <w:p w14:paraId="16E71EC6" w14:textId="77777777" w:rsidR="00FC195B" w:rsidRPr="003050C6" w:rsidRDefault="00FC195B" w:rsidP="00CD24B0">
      <w:pPr>
        <w:jc w:val="both"/>
        <w:rPr>
          <w:rFonts w:ascii="Times New Roman" w:hAnsi="Times New Roman" w:cs="Times New Roman"/>
          <w:sz w:val="26"/>
          <w:szCs w:val="26"/>
        </w:rPr>
      </w:pPr>
      <w:r w:rsidRPr="003050C6">
        <w:rPr>
          <w:rFonts w:ascii="Times New Roman" w:hAnsi="Times New Roman" w:cs="Times New Roman"/>
          <w:sz w:val="26"/>
          <w:szCs w:val="26"/>
        </w:rPr>
        <w:t>net.trainParam.epochs = 100;</w:t>
      </w:r>
    </w:p>
    <w:p w14:paraId="44623F7E" w14:textId="77777777" w:rsidR="00FC195B" w:rsidRPr="003050C6" w:rsidRDefault="00FC195B" w:rsidP="00CD24B0">
      <w:pPr>
        <w:jc w:val="both"/>
        <w:rPr>
          <w:rFonts w:ascii="Times New Roman" w:hAnsi="Times New Roman" w:cs="Times New Roman"/>
          <w:sz w:val="26"/>
          <w:szCs w:val="26"/>
        </w:rPr>
      </w:pPr>
      <w:r w:rsidRPr="003050C6">
        <w:rPr>
          <w:rFonts w:ascii="Times New Roman" w:hAnsi="Times New Roman" w:cs="Times New Roman"/>
          <w:sz w:val="26"/>
          <w:szCs w:val="26"/>
        </w:rPr>
        <w:t>net.trainParam.max_fail=10;</w:t>
      </w:r>
    </w:p>
    <w:p w14:paraId="1D90F539" w14:textId="082AA86F" w:rsidR="00D54923" w:rsidRPr="003050C6" w:rsidRDefault="00D54923" w:rsidP="00CD24B0">
      <w:pPr>
        <w:jc w:val="both"/>
        <w:rPr>
          <w:rFonts w:ascii="Times New Roman" w:hAnsi="Times New Roman" w:cs="Times New Roman"/>
          <w:sz w:val="26"/>
          <w:szCs w:val="26"/>
        </w:rPr>
      </w:pPr>
      <w:r w:rsidRPr="003050C6">
        <w:rPr>
          <w:rFonts w:ascii="Times New Roman" w:hAnsi="Times New Roman" w:cs="Times New Roman"/>
          <w:sz w:val="26"/>
          <w:szCs w:val="26"/>
        </w:rPr>
        <w:t>A new neural network was created using newff function, after data was successfully imported into MATLAB memory</w:t>
      </w:r>
      <w:r w:rsidR="00FC195B" w:rsidRPr="003050C6">
        <w:rPr>
          <w:rFonts w:ascii="Times New Roman" w:hAnsi="Times New Roman" w:cs="Times New Roman"/>
          <w:sz w:val="26"/>
          <w:szCs w:val="26"/>
        </w:rPr>
        <w:t>. Different attributes of this network were set like validation checks, goal and epochs and inputData and outputData was passed as a parameter, moreover, number of hidden layers were defined. The architecture of the network was completed, now it was ready to be trained.</w:t>
      </w:r>
    </w:p>
    <w:p w14:paraId="2217571D" w14:textId="64C7FF64" w:rsidR="00FC195B" w:rsidRPr="007827BA" w:rsidRDefault="00FC195B" w:rsidP="00CD24B0">
      <w:pPr>
        <w:jc w:val="both"/>
        <w:rPr>
          <w:rFonts w:ascii="Times New Roman" w:hAnsi="Times New Roman" w:cs="Times New Roman"/>
        </w:rPr>
      </w:pPr>
      <w:r w:rsidRPr="007827BA">
        <w:rPr>
          <w:rFonts w:ascii="Times New Roman" w:hAnsi="Times New Roman" w:cs="Times New Roman"/>
          <w:noProof/>
        </w:rPr>
        <w:lastRenderedPageBreak/>
        <w:drawing>
          <wp:inline distT="0" distB="0" distL="0" distR="0" wp14:anchorId="679D9856" wp14:editId="4FAA6E6A">
            <wp:extent cx="60769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PNG"/>
                    <pic:cNvPicPr/>
                  </pic:nvPicPr>
                  <pic:blipFill>
                    <a:blip r:embed="rId14">
                      <a:extLst>
                        <a:ext uri="{28A0092B-C50C-407E-A947-70E740481C1C}">
                          <a14:useLocalDpi xmlns:a14="http://schemas.microsoft.com/office/drawing/2010/main" val="0"/>
                        </a:ext>
                      </a:extLst>
                    </a:blip>
                    <a:stretch>
                      <a:fillRect/>
                    </a:stretch>
                  </pic:blipFill>
                  <pic:spPr>
                    <a:xfrm>
                      <a:off x="0" y="0"/>
                      <a:ext cx="6077807" cy="1829058"/>
                    </a:xfrm>
                    <a:prstGeom prst="rect">
                      <a:avLst/>
                    </a:prstGeom>
                  </pic:spPr>
                </pic:pic>
              </a:graphicData>
            </a:graphic>
          </wp:inline>
        </w:drawing>
      </w:r>
    </w:p>
    <w:p w14:paraId="25CB94AE" w14:textId="77777777" w:rsidR="00FC195B" w:rsidRPr="003050C6" w:rsidRDefault="00FC195B" w:rsidP="00CD24B0">
      <w:pPr>
        <w:jc w:val="both"/>
        <w:rPr>
          <w:rFonts w:ascii="Times New Roman" w:hAnsi="Times New Roman" w:cs="Times New Roman"/>
          <w:sz w:val="26"/>
          <w:szCs w:val="26"/>
        </w:rPr>
      </w:pPr>
      <w:r w:rsidRPr="003050C6">
        <w:rPr>
          <w:rFonts w:ascii="Times New Roman" w:hAnsi="Times New Roman" w:cs="Times New Roman"/>
          <w:sz w:val="26"/>
          <w:szCs w:val="26"/>
        </w:rPr>
        <w:t>% Training Network</w:t>
      </w:r>
    </w:p>
    <w:p w14:paraId="222BEC0A" w14:textId="0B66CF12" w:rsidR="00FC195B" w:rsidRPr="003050C6" w:rsidRDefault="00FC195B" w:rsidP="00CD24B0">
      <w:pPr>
        <w:jc w:val="both"/>
        <w:rPr>
          <w:rFonts w:ascii="Times New Roman" w:hAnsi="Times New Roman" w:cs="Times New Roman"/>
          <w:sz w:val="26"/>
          <w:szCs w:val="26"/>
        </w:rPr>
      </w:pPr>
      <w:r w:rsidRPr="003050C6">
        <w:rPr>
          <w:rFonts w:ascii="Times New Roman" w:hAnsi="Times New Roman" w:cs="Times New Roman"/>
          <w:sz w:val="26"/>
          <w:szCs w:val="26"/>
        </w:rPr>
        <w:t>net = train(net, inputData',outputData');</w:t>
      </w:r>
    </w:p>
    <w:p w14:paraId="0A0AF39C" w14:textId="78CB15FC" w:rsidR="00FC195B" w:rsidRPr="003050C6" w:rsidRDefault="00FC195B" w:rsidP="00CD24B0">
      <w:pPr>
        <w:jc w:val="both"/>
        <w:rPr>
          <w:rFonts w:ascii="Times New Roman" w:hAnsi="Times New Roman" w:cs="Times New Roman"/>
          <w:sz w:val="26"/>
          <w:szCs w:val="26"/>
        </w:rPr>
      </w:pPr>
      <w:r w:rsidRPr="003050C6">
        <w:rPr>
          <w:rFonts w:ascii="Times New Roman" w:hAnsi="Times New Roman" w:cs="Times New Roman"/>
          <w:sz w:val="26"/>
          <w:szCs w:val="26"/>
        </w:rPr>
        <w:t xml:space="preserve">Now the network was passed to the train function so that it can trained. </w:t>
      </w:r>
    </w:p>
    <w:p w14:paraId="3B2299C0" w14:textId="691B7E25" w:rsidR="0090542B" w:rsidRPr="007827BA" w:rsidRDefault="0090542B" w:rsidP="00CD24B0">
      <w:pPr>
        <w:jc w:val="both"/>
        <w:rPr>
          <w:rFonts w:ascii="Times New Roman" w:hAnsi="Times New Roman" w:cs="Times New Roman"/>
        </w:rPr>
      </w:pPr>
      <w:r w:rsidRPr="007827BA">
        <w:rPr>
          <w:rFonts w:ascii="Times New Roman" w:hAnsi="Times New Roman" w:cs="Times New Roman"/>
          <w:noProof/>
        </w:rPr>
        <w:drawing>
          <wp:inline distT="0" distB="0" distL="0" distR="0" wp14:anchorId="5EC33EAF" wp14:editId="07BC584A">
            <wp:extent cx="5372100" cy="495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rining.PNG"/>
                    <pic:cNvPicPr/>
                  </pic:nvPicPr>
                  <pic:blipFill>
                    <a:blip r:embed="rId15">
                      <a:extLst>
                        <a:ext uri="{28A0092B-C50C-407E-A947-70E740481C1C}">
                          <a14:useLocalDpi xmlns:a14="http://schemas.microsoft.com/office/drawing/2010/main" val="0"/>
                        </a:ext>
                      </a:extLst>
                    </a:blip>
                    <a:stretch>
                      <a:fillRect/>
                    </a:stretch>
                  </pic:blipFill>
                  <pic:spPr>
                    <a:xfrm>
                      <a:off x="0" y="0"/>
                      <a:ext cx="5372853" cy="4953694"/>
                    </a:xfrm>
                    <a:prstGeom prst="rect">
                      <a:avLst/>
                    </a:prstGeom>
                  </pic:spPr>
                </pic:pic>
              </a:graphicData>
            </a:graphic>
          </wp:inline>
        </w:drawing>
      </w:r>
    </w:p>
    <w:p w14:paraId="28DAA89D" w14:textId="77777777" w:rsidR="00EE4036" w:rsidRPr="003050C6" w:rsidRDefault="009B4922" w:rsidP="00CD24B0">
      <w:pPr>
        <w:jc w:val="both"/>
        <w:rPr>
          <w:rFonts w:ascii="Times New Roman" w:hAnsi="Times New Roman" w:cs="Times New Roman"/>
          <w:sz w:val="26"/>
          <w:szCs w:val="26"/>
        </w:rPr>
      </w:pPr>
      <w:r w:rsidRPr="003050C6">
        <w:rPr>
          <w:rFonts w:ascii="Times New Roman" w:hAnsi="Times New Roman" w:cs="Times New Roman"/>
          <w:sz w:val="26"/>
          <w:szCs w:val="26"/>
        </w:rPr>
        <w:t>After training it was tested on the data and gave the result in the form of matrix.</w:t>
      </w:r>
    </w:p>
    <w:p w14:paraId="05F46482" w14:textId="30889718" w:rsidR="00C134E4" w:rsidRDefault="003050C6" w:rsidP="00CD24B0">
      <w:pPr>
        <w:pStyle w:val="Heading2"/>
        <w:jc w:val="both"/>
        <w:rPr>
          <w:rFonts w:ascii="Times New Roman" w:hAnsi="Times New Roman" w:cs="Times New Roman"/>
          <w:b/>
          <w:color w:val="000000" w:themeColor="text1"/>
        </w:rPr>
      </w:pPr>
      <w:r w:rsidRPr="003050C6">
        <w:rPr>
          <w:rFonts w:ascii="Times New Roman" w:hAnsi="Times New Roman" w:cs="Times New Roman"/>
          <w:b/>
          <w:color w:val="000000" w:themeColor="text1"/>
        </w:rPr>
        <w:lastRenderedPageBreak/>
        <w:t xml:space="preserve">3.4 </w:t>
      </w:r>
      <w:r w:rsidR="00C134E4" w:rsidRPr="003050C6">
        <w:rPr>
          <w:rFonts w:ascii="Times New Roman" w:hAnsi="Times New Roman" w:cs="Times New Roman"/>
          <w:b/>
          <w:color w:val="000000" w:themeColor="text1"/>
        </w:rPr>
        <w:t>Calculation of Accuracy</w:t>
      </w:r>
    </w:p>
    <w:p w14:paraId="2C32B64E" w14:textId="77777777" w:rsidR="003050C6" w:rsidRPr="003050C6" w:rsidRDefault="003050C6" w:rsidP="003050C6"/>
    <w:p w14:paraId="745B268D" w14:textId="77777777" w:rsidR="00C134E4" w:rsidRPr="003050C6" w:rsidRDefault="00C134E4" w:rsidP="00CD24B0">
      <w:pPr>
        <w:ind w:firstLine="720"/>
        <w:jc w:val="both"/>
        <w:rPr>
          <w:rFonts w:ascii="Times New Roman" w:hAnsi="Times New Roman" w:cs="Times New Roman"/>
          <w:sz w:val="26"/>
          <w:szCs w:val="26"/>
        </w:rPr>
      </w:pPr>
      <w:r w:rsidRPr="003050C6">
        <w:rPr>
          <w:rFonts w:ascii="Times New Roman" w:hAnsi="Times New Roman" w:cs="Times New Roman"/>
          <w:sz w:val="26"/>
          <w:szCs w:val="26"/>
        </w:rPr>
        <w:t xml:space="preserve">After testing result was compared to the original matrix and </w:t>
      </w:r>
      <w:commentRangeStart w:id="2"/>
      <w:r w:rsidRPr="003050C6">
        <w:rPr>
          <w:rFonts w:ascii="Times New Roman" w:hAnsi="Times New Roman" w:cs="Times New Roman"/>
          <w:sz w:val="26"/>
          <w:szCs w:val="26"/>
        </w:rPr>
        <w:t>error</w:t>
      </w:r>
      <w:commentRangeEnd w:id="2"/>
      <w:r w:rsidR="00A626A6">
        <w:rPr>
          <w:rStyle w:val="CommentReference"/>
        </w:rPr>
        <w:commentReference w:id="2"/>
      </w:r>
      <w:r w:rsidRPr="003050C6">
        <w:rPr>
          <w:rFonts w:ascii="Times New Roman" w:hAnsi="Times New Roman" w:cs="Times New Roman"/>
          <w:sz w:val="26"/>
          <w:szCs w:val="26"/>
        </w:rPr>
        <w:t xml:space="preserve"> were counted, to calculate the accuracy by following formula.</w:t>
      </w:r>
    </w:p>
    <w:p w14:paraId="65F38AF1" w14:textId="4B1850A0" w:rsidR="00166CB0" w:rsidRPr="003050C6" w:rsidRDefault="00C134E4" w:rsidP="00CD24B0">
      <w:pPr>
        <w:ind w:firstLine="720"/>
        <w:jc w:val="both"/>
        <w:rPr>
          <w:rFonts w:ascii="Times New Roman" w:hAnsi="Times New Roman" w:cs="Times New Roman"/>
          <w:b/>
          <w:sz w:val="26"/>
          <w:szCs w:val="26"/>
        </w:rPr>
      </w:pPr>
      <w:r w:rsidRPr="003050C6">
        <w:rPr>
          <w:rFonts w:ascii="Times New Roman" w:hAnsi="Times New Roman" w:cs="Times New Roman"/>
          <w:b/>
          <w:sz w:val="26"/>
          <w:szCs w:val="26"/>
        </w:rPr>
        <w:t xml:space="preserve">Performance = Total No. of Instances </w:t>
      </w:r>
      <w:r w:rsidR="00A171D7" w:rsidRPr="003050C6">
        <w:rPr>
          <w:rFonts w:ascii="Times New Roman" w:hAnsi="Times New Roman" w:cs="Times New Roman"/>
          <w:b/>
          <w:sz w:val="26"/>
          <w:szCs w:val="26"/>
        </w:rPr>
        <w:t>- E</w:t>
      </w:r>
      <w:r w:rsidRPr="003050C6">
        <w:rPr>
          <w:rFonts w:ascii="Times New Roman" w:hAnsi="Times New Roman" w:cs="Times New Roman"/>
          <w:b/>
          <w:sz w:val="26"/>
          <w:szCs w:val="26"/>
        </w:rPr>
        <w:t>rroneous Instances / Total No. of Instances * 100;</w:t>
      </w:r>
      <w:r w:rsidR="009B4922" w:rsidRPr="003050C6">
        <w:rPr>
          <w:rFonts w:ascii="Times New Roman" w:hAnsi="Times New Roman" w:cs="Times New Roman"/>
          <w:b/>
          <w:sz w:val="26"/>
          <w:szCs w:val="26"/>
        </w:rPr>
        <w:t xml:space="preserve"> </w:t>
      </w:r>
    </w:p>
    <w:p w14:paraId="42EA7299" w14:textId="77777777" w:rsidR="00DE0EFD" w:rsidRPr="007827BA" w:rsidRDefault="00DE0EFD" w:rsidP="00CD24B0">
      <w:pPr>
        <w:pStyle w:val="Default"/>
        <w:jc w:val="both"/>
        <w:rPr>
          <w:rFonts w:ascii="Times New Roman" w:hAnsi="Times New Roman" w:cs="Times New Roman"/>
        </w:rPr>
      </w:pPr>
    </w:p>
    <w:p w14:paraId="1BA67F6D" w14:textId="51C89445" w:rsidR="00200254" w:rsidRDefault="003050C6" w:rsidP="00CD24B0">
      <w:pPr>
        <w:pStyle w:val="Heading1"/>
        <w:jc w:val="both"/>
        <w:rPr>
          <w:rFonts w:ascii="Times New Roman" w:hAnsi="Times New Roman" w:cs="Times New Roman"/>
          <w:b/>
          <w:color w:val="000000" w:themeColor="text1"/>
        </w:rPr>
      </w:pPr>
      <w:r w:rsidRPr="003050C6">
        <w:rPr>
          <w:rFonts w:ascii="Times New Roman" w:hAnsi="Times New Roman" w:cs="Times New Roman"/>
          <w:b/>
          <w:color w:val="000000" w:themeColor="text1"/>
        </w:rPr>
        <w:t xml:space="preserve">4 </w:t>
      </w:r>
      <w:r w:rsidR="00DE0EFD" w:rsidRPr="003050C6">
        <w:rPr>
          <w:rFonts w:ascii="Times New Roman" w:hAnsi="Times New Roman" w:cs="Times New Roman"/>
          <w:b/>
          <w:color w:val="000000" w:themeColor="text1"/>
        </w:rPr>
        <w:t>Experimental Results and Analysis:</w:t>
      </w:r>
    </w:p>
    <w:p w14:paraId="272F0466" w14:textId="77777777" w:rsidR="003050C6" w:rsidRPr="003050C6" w:rsidRDefault="003050C6" w:rsidP="003050C6"/>
    <w:p w14:paraId="12723FFB" w14:textId="7B5A2DC8" w:rsidR="007409FB" w:rsidRPr="0028116E" w:rsidRDefault="00AA029B" w:rsidP="00CD24B0">
      <w:pPr>
        <w:jc w:val="both"/>
        <w:rPr>
          <w:rFonts w:ascii="Times New Roman" w:hAnsi="Times New Roman" w:cs="Times New Roman"/>
          <w:sz w:val="26"/>
          <w:szCs w:val="26"/>
        </w:rPr>
      </w:pPr>
      <w:r w:rsidRPr="007827BA">
        <w:rPr>
          <w:rFonts w:ascii="Times New Roman" w:hAnsi="Times New Roman" w:cs="Times New Roman"/>
        </w:rPr>
        <w:tab/>
      </w:r>
      <w:r w:rsidR="000472E5" w:rsidRPr="0028116E">
        <w:rPr>
          <w:rFonts w:ascii="Times New Roman" w:hAnsi="Times New Roman" w:cs="Times New Roman"/>
          <w:sz w:val="26"/>
          <w:szCs w:val="26"/>
        </w:rPr>
        <w:t>In science, it is common to observe, make hypothesis and then run experiments to see, if hypothesis is right or wrong. Over here we will make a hypothesis on a parameter like Number of hidden layers, data distribution and the validation checks then we shall do experiments to prove it right or wrong.</w:t>
      </w:r>
    </w:p>
    <w:p w14:paraId="7C036422" w14:textId="2380EF6F" w:rsidR="007409FB" w:rsidRPr="0028116E" w:rsidRDefault="007409FB" w:rsidP="00CD24B0">
      <w:pPr>
        <w:pStyle w:val="ListParagraph"/>
        <w:numPr>
          <w:ilvl w:val="0"/>
          <w:numId w:val="1"/>
        </w:numPr>
        <w:jc w:val="both"/>
        <w:rPr>
          <w:rFonts w:ascii="Times New Roman" w:hAnsi="Times New Roman" w:cs="Times New Roman"/>
          <w:b/>
          <w:sz w:val="26"/>
          <w:szCs w:val="26"/>
        </w:rPr>
      </w:pPr>
      <w:r w:rsidRPr="0028116E">
        <w:rPr>
          <w:rFonts w:ascii="Times New Roman" w:hAnsi="Times New Roman" w:cs="Times New Roman"/>
          <w:b/>
          <w:sz w:val="26"/>
          <w:szCs w:val="26"/>
        </w:rPr>
        <w:t xml:space="preserve">All experiments will be run on a default </w:t>
      </w:r>
      <w:r w:rsidR="00F61788" w:rsidRPr="0028116E">
        <w:rPr>
          <w:rFonts w:ascii="Times New Roman" w:hAnsi="Times New Roman" w:cs="Times New Roman"/>
          <w:b/>
          <w:sz w:val="26"/>
          <w:szCs w:val="26"/>
        </w:rPr>
        <w:t>setting in</w:t>
      </w:r>
      <w:r w:rsidRPr="0028116E">
        <w:rPr>
          <w:rFonts w:ascii="Times New Roman" w:hAnsi="Times New Roman" w:cs="Times New Roman"/>
          <w:b/>
          <w:sz w:val="26"/>
          <w:szCs w:val="26"/>
        </w:rPr>
        <w:t xml:space="preserve"> which no. of hidden layers =1, epochs = 100, validation checks = 100</w:t>
      </w:r>
      <w:r w:rsidR="00651B74" w:rsidRPr="0028116E">
        <w:rPr>
          <w:rFonts w:ascii="Times New Roman" w:hAnsi="Times New Roman" w:cs="Times New Roman"/>
          <w:b/>
          <w:sz w:val="26"/>
          <w:szCs w:val="26"/>
        </w:rPr>
        <w:t>, goal = 0.01 and we are using full data for learning and testing.</w:t>
      </w:r>
      <w:r w:rsidRPr="0028116E">
        <w:rPr>
          <w:rFonts w:ascii="Times New Roman" w:hAnsi="Times New Roman" w:cs="Times New Roman"/>
          <w:b/>
          <w:sz w:val="26"/>
          <w:szCs w:val="26"/>
        </w:rPr>
        <w:t xml:space="preserve"> </w:t>
      </w:r>
    </w:p>
    <w:p w14:paraId="0214B585" w14:textId="1895142F" w:rsidR="000472E5" w:rsidRPr="0064045D" w:rsidRDefault="000472E5" w:rsidP="00CD24B0">
      <w:pPr>
        <w:pStyle w:val="Heading3"/>
        <w:jc w:val="both"/>
        <w:rPr>
          <w:rFonts w:ascii="Times New Roman" w:hAnsi="Times New Roman" w:cs="Times New Roman"/>
          <w:b/>
          <w:color w:val="000000" w:themeColor="text1"/>
          <w:sz w:val="28"/>
          <w:szCs w:val="28"/>
        </w:rPr>
      </w:pPr>
      <w:r w:rsidRPr="0064045D">
        <w:rPr>
          <w:rFonts w:ascii="Times New Roman" w:hAnsi="Times New Roman" w:cs="Times New Roman"/>
          <w:b/>
          <w:color w:val="000000" w:themeColor="text1"/>
          <w:sz w:val="28"/>
          <w:szCs w:val="28"/>
        </w:rPr>
        <w:t xml:space="preserve">Hypothesis No. 1: Increasing the number of hidden </w:t>
      </w:r>
      <w:r w:rsidR="00225F78" w:rsidRPr="0064045D">
        <w:rPr>
          <w:rFonts w:ascii="Times New Roman" w:hAnsi="Times New Roman" w:cs="Times New Roman"/>
          <w:b/>
          <w:color w:val="000000" w:themeColor="text1"/>
          <w:sz w:val="28"/>
          <w:szCs w:val="28"/>
        </w:rPr>
        <w:t>layers will bring more accuracy, as it add more neurons, more neurons means more accuracy.</w:t>
      </w:r>
    </w:p>
    <w:p w14:paraId="18AF4432" w14:textId="176EAFD7" w:rsidR="00FC195B" w:rsidRPr="0064045D" w:rsidRDefault="000472E5" w:rsidP="00CD24B0">
      <w:pPr>
        <w:pStyle w:val="Heading3"/>
        <w:jc w:val="both"/>
        <w:rPr>
          <w:rFonts w:ascii="Times New Roman" w:hAnsi="Times New Roman" w:cs="Times New Roman"/>
          <w:b/>
          <w:sz w:val="28"/>
          <w:szCs w:val="28"/>
        </w:rPr>
      </w:pPr>
      <w:r w:rsidRPr="0064045D">
        <w:rPr>
          <w:rFonts w:ascii="Times New Roman" w:hAnsi="Times New Roman" w:cs="Times New Roman"/>
          <w:b/>
          <w:sz w:val="28"/>
          <w:szCs w:val="28"/>
        </w:rPr>
        <w:t xml:space="preserve">Experiment and </w:t>
      </w:r>
      <w:r w:rsidR="00F61788" w:rsidRPr="0064045D">
        <w:rPr>
          <w:rFonts w:ascii="Times New Roman" w:hAnsi="Times New Roman" w:cs="Times New Roman"/>
          <w:b/>
          <w:sz w:val="28"/>
          <w:szCs w:val="28"/>
        </w:rPr>
        <w:t>Analysis:</w:t>
      </w:r>
      <w:r w:rsidRPr="0064045D">
        <w:rPr>
          <w:rFonts w:ascii="Times New Roman" w:hAnsi="Times New Roman" w:cs="Times New Roman"/>
          <w:b/>
          <w:sz w:val="28"/>
          <w:szCs w:val="28"/>
        </w:rPr>
        <w:t xml:space="preserve"> </w:t>
      </w:r>
    </w:p>
    <w:p w14:paraId="6BD47812" w14:textId="77777777" w:rsidR="006A3A82" w:rsidRPr="0064045D" w:rsidRDefault="00284DB6" w:rsidP="00CD24B0">
      <w:pPr>
        <w:jc w:val="both"/>
        <w:rPr>
          <w:rFonts w:ascii="Times New Roman" w:hAnsi="Times New Roman" w:cs="Times New Roman"/>
          <w:sz w:val="26"/>
          <w:szCs w:val="26"/>
        </w:rPr>
      </w:pPr>
      <w:r w:rsidRPr="007827BA">
        <w:rPr>
          <w:rFonts w:ascii="Times New Roman" w:hAnsi="Times New Roman" w:cs="Times New Roman"/>
        </w:rPr>
        <w:tab/>
      </w:r>
      <w:r w:rsidR="006A3A82" w:rsidRPr="0064045D">
        <w:rPr>
          <w:rFonts w:ascii="Times New Roman" w:hAnsi="Times New Roman" w:cs="Times New Roman"/>
          <w:sz w:val="26"/>
          <w:szCs w:val="26"/>
        </w:rPr>
        <w:t xml:space="preserve">Five different experiments were run for this hypothesis, all other </w:t>
      </w:r>
      <w:commentRangeStart w:id="3"/>
      <w:r w:rsidR="006A3A82" w:rsidRPr="0064045D">
        <w:rPr>
          <w:rFonts w:ascii="Times New Roman" w:hAnsi="Times New Roman" w:cs="Times New Roman"/>
          <w:sz w:val="26"/>
          <w:szCs w:val="26"/>
        </w:rPr>
        <w:t>variable</w:t>
      </w:r>
      <w:commentRangeEnd w:id="3"/>
      <w:r w:rsidR="00786B23">
        <w:rPr>
          <w:rStyle w:val="CommentReference"/>
        </w:rPr>
        <w:commentReference w:id="3"/>
      </w:r>
      <w:r w:rsidR="006A3A82" w:rsidRPr="0064045D">
        <w:rPr>
          <w:rFonts w:ascii="Times New Roman" w:hAnsi="Times New Roman" w:cs="Times New Roman"/>
          <w:sz w:val="26"/>
          <w:szCs w:val="26"/>
        </w:rPr>
        <w:t xml:space="preserve"> were kept constant. Below table shows the results of experiments.</w:t>
      </w:r>
    </w:p>
    <w:tbl>
      <w:tblPr>
        <w:tblStyle w:val="TableGrid"/>
        <w:tblW w:w="0" w:type="auto"/>
        <w:tblLook w:val="04A0" w:firstRow="1" w:lastRow="0" w:firstColumn="1" w:lastColumn="0" w:noHBand="0" w:noVBand="1"/>
      </w:tblPr>
      <w:tblGrid>
        <w:gridCol w:w="1795"/>
        <w:gridCol w:w="2879"/>
        <w:gridCol w:w="2338"/>
        <w:gridCol w:w="2338"/>
      </w:tblGrid>
      <w:tr w:rsidR="006A3A82" w:rsidRPr="0064045D" w14:paraId="44870FB6" w14:textId="77777777" w:rsidTr="006A3A82">
        <w:tc>
          <w:tcPr>
            <w:tcW w:w="1795" w:type="dxa"/>
          </w:tcPr>
          <w:p w14:paraId="7B954EFF" w14:textId="66BCC06D" w:rsidR="006A3A82" w:rsidRPr="0064045D" w:rsidRDefault="006A3A82" w:rsidP="00CD24B0">
            <w:pPr>
              <w:jc w:val="both"/>
              <w:rPr>
                <w:rFonts w:ascii="Times New Roman" w:hAnsi="Times New Roman" w:cs="Times New Roman"/>
                <w:b/>
                <w:sz w:val="26"/>
                <w:szCs w:val="26"/>
              </w:rPr>
            </w:pPr>
            <w:r w:rsidRPr="0064045D">
              <w:rPr>
                <w:rFonts w:ascii="Times New Roman" w:hAnsi="Times New Roman" w:cs="Times New Roman"/>
                <w:b/>
                <w:sz w:val="26"/>
                <w:szCs w:val="26"/>
              </w:rPr>
              <w:t>Experiment No.</w:t>
            </w:r>
          </w:p>
        </w:tc>
        <w:tc>
          <w:tcPr>
            <w:tcW w:w="2879" w:type="dxa"/>
          </w:tcPr>
          <w:p w14:paraId="2A0495C2" w14:textId="722F0191" w:rsidR="006A3A82" w:rsidRPr="0064045D" w:rsidRDefault="006A3A82" w:rsidP="00CD24B0">
            <w:pPr>
              <w:jc w:val="both"/>
              <w:rPr>
                <w:rFonts w:ascii="Times New Roman" w:hAnsi="Times New Roman" w:cs="Times New Roman"/>
                <w:b/>
                <w:sz w:val="26"/>
                <w:szCs w:val="26"/>
              </w:rPr>
            </w:pPr>
            <w:r w:rsidRPr="0064045D">
              <w:rPr>
                <w:rFonts w:ascii="Times New Roman" w:hAnsi="Times New Roman" w:cs="Times New Roman"/>
                <w:b/>
                <w:sz w:val="26"/>
                <w:szCs w:val="26"/>
              </w:rPr>
              <w:t>No. of Hidden Layers</w:t>
            </w:r>
          </w:p>
        </w:tc>
        <w:tc>
          <w:tcPr>
            <w:tcW w:w="2338" w:type="dxa"/>
          </w:tcPr>
          <w:p w14:paraId="0CF1F68A" w14:textId="105C0E11" w:rsidR="006A3A82" w:rsidRPr="0064045D" w:rsidRDefault="006A3A82" w:rsidP="00CD24B0">
            <w:pPr>
              <w:jc w:val="both"/>
              <w:rPr>
                <w:rFonts w:ascii="Times New Roman" w:hAnsi="Times New Roman" w:cs="Times New Roman"/>
                <w:b/>
                <w:sz w:val="26"/>
                <w:szCs w:val="26"/>
              </w:rPr>
            </w:pPr>
            <w:r w:rsidRPr="0064045D">
              <w:rPr>
                <w:rFonts w:ascii="Times New Roman" w:hAnsi="Times New Roman" w:cs="Times New Roman"/>
                <w:b/>
                <w:sz w:val="26"/>
                <w:szCs w:val="26"/>
              </w:rPr>
              <w:t>Accuracy</w:t>
            </w:r>
          </w:p>
        </w:tc>
        <w:tc>
          <w:tcPr>
            <w:tcW w:w="2338" w:type="dxa"/>
          </w:tcPr>
          <w:p w14:paraId="398BD56A" w14:textId="29711F21" w:rsidR="006A3A82" w:rsidRPr="0064045D" w:rsidRDefault="006A3A82" w:rsidP="00CD24B0">
            <w:pPr>
              <w:jc w:val="both"/>
              <w:rPr>
                <w:rFonts w:ascii="Times New Roman" w:hAnsi="Times New Roman" w:cs="Times New Roman"/>
                <w:b/>
                <w:sz w:val="26"/>
                <w:szCs w:val="26"/>
              </w:rPr>
            </w:pPr>
            <w:r w:rsidRPr="0064045D">
              <w:rPr>
                <w:rFonts w:ascii="Times New Roman" w:hAnsi="Times New Roman" w:cs="Times New Roman"/>
                <w:b/>
                <w:sz w:val="26"/>
                <w:szCs w:val="26"/>
              </w:rPr>
              <w:t>Time taken on Learning</w:t>
            </w:r>
          </w:p>
        </w:tc>
      </w:tr>
      <w:tr w:rsidR="006A3A82" w:rsidRPr="0064045D" w14:paraId="1AC9EB6E" w14:textId="77777777" w:rsidTr="006A3A82">
        <w:tc>
          <w:tcPr>
            <w:tcW w:w="1795" w:type="dxa"/>
          </w:tcPr>
          <w:p w14:paraId="0C72888B" w14:textId="73C3EF6E"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1</w:t>
            </w:r>
          </w:p>
        </w:tc>
        <w:tc>
          <w:tcPr>
            <w:tcW w:w="2879" w:type="dxa"/>
          </w:tcPr>
          <w:p w14:paraId="20ED04A7" w14:textId="57821558"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1</w:t>
            </w:r>
          </w:p>
        </w:tc>
        <w:tc>
          <w:tcPr>
            <w:tcW w:w="2338" w:type="dxa"/>
          </w:tcPr>
          <w:p w14:paraId="3FD8516F" w14:textId="39B539DE"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98.42</w:t>
            </w:r>
          </w:p>
        </w:tc>
        <w:tc>
          <w:tcPr>
            <w:tcW w:w="2338" w:type="dxa"/>
          </w:tcPr>
          <w:p w14:paraId="68B8F633" w14:textId="681BE35A"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1:12</w:t>
            </w:r>
          </w:p>
        </w:tc>
      </w:tr>
      <w:tr w:rsidR="006A3A82" w:rsidRPr="0064045D" w14:paraId="66408838" w14:textId="77777777" w:rsidTr="006A3A82">
        <w:tc>
          <w:tcPr>
            <w:tcW w:w="1795" w:type="dxa"/>
          </w:tcPr>
          <w:p w14:paraId="4F5999D3" w14:textId="3EC542E0"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2</w:t>
            </w:r>
          </w:p>
        </w:tc>
        <w:tc>
          <w:tcPr>
            <w:tcW w:w="2879" w:type="dxa"/>
          </w:tcPr>
          <w:p w14:paraId="3B6F1CB4" w14:textId="3479C1D0"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2</w:t>
            </w:r>
          </w:p>
        </w:tc>
        <w:tc>
          <w:tcPr>
            <w:tcW w:w="2338" w:type="dxa"/>
          </w:tcPr>
          <w:p w14:paraId="30ACF232" w14:textId="564A71B0"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98.42</w:t>
            </w:r>
          </w:p>
        </w:tc>
        <w:tc>
          <w:tcPr>
            <w:tcW w:w="2338" w:type="dxa"/>
          </w:tcPr>
          <w:p w14:paraId="75D4229B" w14:textId="5069C750"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1:15</w:t>
            </w:r>
          </w:p>
        </w:tc>
      </w:tr>
      <w:tr w:rsidR="006A3A82" w:rsidRPr="0064045D" w14:paraId="4D5DA0FF" w14:textId="77777777" w:rsidTr="006A3A82">
        <w:tc>
          <w:tcPr>
            <w:tcW w:w="1795" w:type="dxa"/>
          </w:tcPr>
          <w:p w14:paraId="54B6CC8C" w14:textId="30A36537"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3</w:t>
            </w:r>
          </w:p>
        </w:tc>
        <w:tc>
          <w:tcPr>
            <w:tcW w:w="2879" w:type="dxa"/>
          </w:tcPr>
          <w:p w14:paraId="03D1E889" w14:textId="3E0D112B"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3</w:t>
            </w:r>
          </w:p>
        </w:tc>
        <w:tc>
          <w:tcPr>
            <w:tcW w:w="2338" w:type="dxa"/>
          </w:tcPr>
          <w:p w14:paraId="26D282CC" w14:textId="4C1EDDBA"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98.14</w:t>
            </w:r>
          </w:p>
        </w:tc>
        <w:tc>
          <w:tcPr>
            <w:tcW w:w="2338" w:type="dxa"/>
          </w:tcPr>
          <w:p w14:paraId="74F09A55" w14:textId="4DFB73CA"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51 sec</w:t>
            </w:r>
          </w:p>
        </w:tc>
      </w:tr>
      <w:tr w:rsidR="006A3A82" w:rsidRPr="0064045D" w14:paraId="7A782C67" w14:textId="77777777" w:rsidTr="006A3A82">
        <w:tc>
          <w:tcPr>
            <w:tcW w:w="1795" w:type="dxa"/>
          </w:tcPr>
          <w:p w14:paraId="1BF622B1" w14:textId="076EC0A8"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4</w:t>
            </w:r>
          </w:p>
        </w:tc>
        <w:tc>
          <w:tcPr>
            <w:tcW w:w="2879" w:type="dxa"/>
          </w:tcPr>
          <w:p w14:paraId="4C9DA1CA" w14:textId="3DA1AA6B"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10</w:t>
            </w:r>
          </w:p>
        </w:tc>
        <w:tc>
          <w:tcPr>
            <w:tcW w:w="2338" w:type="dxa"/>
          </w:tcPr>
          <w:p w14:paraId="565492C8" w14:textId="79865E02"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97.71</w:t>
            </w:r>
          </w:p>
        </w:tc>
        <w:tc>
          <w:tcPr>
            <w:tcW w:w="2338" w:type="dxa"/>
          </w:tcPr>
          <w:p w14:paraId="058FD8AE" w14:textId="514EEC18"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 xml:space="preserve">1:31 </w:t>
            </w:r>
          </w:p>
        </w:tc>
      </w:tr>
      <w:tr w:rsidR="006A3A82" w:rsidRPr="0064045D" w14:paraId="4BBE8337" w14:textId="77777777" w:rsidTr="006A3A82">
        <w:tc>
          <w:tcPr>
            <w:tcW w:w="1795" w:type="dxa"/>
          </w:tcPr>
          <w:p w14:paraId="6F4C572A" w14:textId="3EE1A00F"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5</w:t>
            </w:r>
          </w:p>
        </w:tc>
        <w:tc>
          <w:tcPr>
            <w:tcW w:w="2879" w:type="dxa"/>
          </w:tcPr>
          <w:p w14:paraId="5EB8C7E3" w14:textId="7E139964" w:rsidR="006A3A82"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5</w:t>
            </w:r>
            <w:r w:rsidR="00F52273" w:rsidRPr="0064045D">
              <w:rPr>
                <w:rFonts w:ascii="Times New Roman" w:hAnsi="Times New Roman" w:cs="Times New Roman"/>
                <w:sz w:val="26"/>
                <w:szCs w:val="26"/>
              </w:rPr>
              <w:t>0</w:t>
            </w:r>
          </w:p>
        </w:tc>
        <w:tc>
          <w:tcPr>
            <w:tcW w:w="2338" w:type="dxa"/>
          </w:tcPr>
          <w:p w14:paraId="71D94360" w14:textId="57C7D5B9"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97.28</w:t>
            </w:r>
          </w:p>
        </w:tc>
        <w:tc>
          <w:tcPr>
            <w:tcW w:w="2338" w:type="dxa"/>
          </w:tcPr>
          <w:p w14:paraId="36FABA01" w14:textId="4A1BD052" w:rsidR="006A3A82"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30 sec</w:t>
            </w:r>
          </w:p>
        </w:tc>
      </w:tr>
    </w:tbl>
    <w:p w14:paraId="2813AF0F" w14:textId="768024DC" w:rsidR="00F52273" w:rsidRPr="0064045D" w:rsidRDefault="006A3A82" w:rsidP="00CD24B0">
      <w:pPr>
        <w:jc w:val="both"/>
        <w:rPr>
          <w:rFonts w:ascii="Times New Roman" w:hAnsi="Times New Roman" w:cs="Times New Roman"/>
          <w:sz w:val="26"/>
          <w:szCs w:val="26"/>
        </w:rPr>
      </w:pPr>
      <w:r w:rsidRPr="0064045D">
        <w:rPr>
          <w:rFonts w:ascii="Times New Roman" w:hAnsi="Times New Roman" w:cs="Times New Roman"/>
          <w:sz w:val="26"/>
          <w:szCs w:val="26"/>
        </w:rPr>
        <w:t xml:space="preserve">  </w:t>
      </w:r>
    </w:p>
    <w:p w14:paraId="37CDCB4D" w14:textId="77777777" w:rsidR="00BF221C" w:rsidRPr="0064045D" w:rsidRDefault="00F52273" w:rsidP="00CD24B0">
      <w:pPr>
        <w:jc w:val="both"/>
        <w:rPr>
          <w:rFonts w:ascii="Times New Roman" w:hAnsi="Times New Roman" w:cs="Times New Roman"/>
          <w:sz w:val="26"/>
          <w:szCs w:val="26"/>
        </w:rPr>
      </w:pPr>
      <w:r w:rsidRPr="0064045D">
        <w:rPr>
          <w:rFonts w:ascii="Times New Roman" w:hAnsi="Times New Roman" w:cs="Times New Roman"/>
          <w:sz w:val="26"/>
          <w:szCs w:val="26"/>
        </w:rPr>
        <w:t>As there are no hard and fast rules for number of hidden layers, so we did some experiments to check our hypothesis. It can be seen from the table that by increasing number of hidden layers decreases the accuracy but wasn’t dependent upon the number of hidden layers, it is dependent upon the number of iterations</w:t>
      </w:r>
      <w:r w:rsidR="00BF221C" w:rsidRPr="0064045D">
        <w:rPr>
          <w:rFonts w:ascii="Times New Roman" w:hAnsi="Times New Roman" w:cs="Times New Roman"/>
          <w:sz w:val="26"/>
          <w:szCs w:val="26"/>
        </w:rPr>
        <w:t xml:space="preserve"> and weights.</w:t>
      </w:r>
    </w:p>
    <w:p w14:paraId="54E0F3CD" w14:textId="2C7B9EC3" w:rsidR="00200060" w:rsidRPr="007827BA" w:rsidRDefault="00BF221C" w:rsidP="00CD24B0">
      <w:pPr>
        <w:jc w:val="both"/>
        <w:rPr>
          <w:rFonts w:ascii="Times New Roman" w:hAnsi="Times New Roman" w:cs="Times New Roman"/>
        </w:rPr>
      </w:pPr>
      <w:r w:rsidRPr="0064045D">
        <w:rPr>
          <w:rFonts w:ascii="Times New Roman" w:hAnsi="Times New Roman" w:cs="Times New Roman"/>
          <w:sz w:val="26"/>
          <w:szCs w:val="26"/>
        </w:rPr>
        <w:t xml:space="preserve">Our hypothesis wasn’t right so for sake of this problem 1 or 2 hidden layers are enough, </w:t>
      </w:r>
      <w:r w:rsidR="00B1146D" w:rsidRPr="0064045D">
        <w:rPr>
          <w:rFonts w:ascii="Times New Roman" w:hAnsi="Times New Roman" w:cs="Times New Roman"/>
          <w:sz w:val="26"/>
          <w:szCs w:val="26"/>
        </w:rPr>
        <w:t>as, maximum</w:t>
      </w:r>
      <w:r w:rsidRPr="0064045D">
        <w:rPr>
          <w:rFonts w:ascii="Times New Roman" w:hAnsi="Times New Roman" w:cs="Times New Roman"/>
          <w:sz w:val="26"/>
          <w:szCs w:val="26"/>
        </w:rPr>
        <w:t xml:space="preserve"> accuracy was seen for 1 and 2 numbers of hidden layers.</w:t>
      </w:r>
    </w:p>
    <w:p w14:paraId="2488BB06" w14:textId="77777777" w:rsidR="00B1146D" w:rsidRPr="007827BA" w:rsidRDefault="00B1146D" w:rsidP="00CD24B0">
      <w:pPr>
        <w:jc w:val="both"/>
        <w:rPr>
          <w:rFonts w:ascii="Times New Roman" w:hAnsi="Times New Roman" w:cs="Times New Roman"/>
        </w:rPr>
      </w:pPr>
    </w:p>
    <w:p w14:paraId="7182A5B5" w14:textId="77777777" w:rsidR="00B1146D" w:rsidRPr="007827BA" w:rsidRDefault="00B1146D" w:rsidP="00CD24B0">
      <w:pPr>
        <w:jc w:val="both"/>
        <w:rPr>
          <w:rFonts w:ascii="Times New Roman" w:hAnsi="Times New Roman" w:cs="Times New Roman"/>
        </w:rPr>
      </w:pPr>
    </w:p>
    <w:p w14:paraId="416D2296" w14:textId="54C162CC" w:rsidR="00200060" w:rsidRPr="0064045D" w:rsidRDefault="00995954" w:rsidP="00CD24B0">
      <w:pPr>
        <w:pStyle w:val="Heading3"/>
        <w:jc w:val="both"/>
        <w:rPr>
          <w:rFonts w:ascii="Times New Roman" w:hAnsi="Times New Roman" w:cs="Times New Roman"/>
          <w:b/>
          <w:color w:val="000000" w:themeColor="text1"/>
          <w:sz w:val="28"/>
          <w:szCs w:val="28"/>
        </w:rPr>
      </w:pPr>
      <w:r w:rsidRPr="0064045D">
        <w:rPr>
          <w:rFonts w:ascii="Times New Roman" w:hAnsi="Times New Roman" w:cs="Times New Roman"/>
          <w:b/>
          <w:color w:val="000000" w:themeColor="text1"/>
          <w:sz w:val="28"/>
          <w:szCs w:val="28"/>
        </w:rPr>
        <w:t xml:space="preserve">Hypothesis no. 2: </w:t>
      </w:r>
      <w:r w:rsidR="009A4203" w:rsidRPr="0064045D">
        <w:rPr>
          <w:rFonts w:ascii="Times New Roman" w:hAnsi="Times New Roman" w:cs="Times New Roman"/>
          <w:b/>
          <w:color w:val="000000" w:themeColor="text1"/>
          <w:sz w:val="28"/>
          <w:szCs w:val="28"/>
        </w:rPr>
        <w:t>Increasing number of validation checks will improve accuracy.</w:t>
      </w:r>
    </w:p>
    <w:p w14:paraId="12224BD9" w14:textId="77777777" w:rsidR="0064045D" w:rsidRPr="0064045D" w:rsidRDefault="0064045D" w:rsidP="0064045D">
      <w:pPr>
        <w:pStyle w:val="Heading3"/>
        <w:jc w:val="both"/>
        <w:rPr>
          <w:rFonts w:ascii="Times New Roman" w:hAnsi="Times New Roman" w:cs="Times New Roman"/>
          <w:b/>
          <w:sz w:val="28"/>
          <w:szCs w:val="28"/>
        </w:rPr>
      </w:pPr>
      <w:r w:rsidRPr="0064045D">
        <w:rPr>
          <w:rFonts w:ascii="Times New Roman" w:hAnsi="Times New Roman" w:cs="Times New Roman"/>
          <w:b/>
          <w:sz w:val="28"/>
          <w:szCs w:val="28"/>
        </w:rPr>
        <w:t xml:space="preserve">Experiment and Analysis: </w:t>
      </w:r>
    </w:p>
    <w:p w14:paraId="48CC8A8E" w14:textId="77777777" w:rsidR="0064045D" w:rsidRPr="0064045D" w:rsidRDefault="0064045D" w:rsidP="0064045D"/>
    <w:p w14:paraId="5CD40635" w14:textId="77777777" w:rsidR="00BA7BFD" w:rsidRPr="00953BC4" w:rsidRDefault="009A4203" w:rsidP="00CD24B0">
      <w:pPr>
        <w:jc w:val="both"/>
        <w:rPr>
          <w:ins w:id="4" w:author="ismail - [2010]"/>
          <w:rFonts w:ascii="Times New Roman" w:hAnsi="Times New Roman" w:cs="Times New Roman"/>
          <w:sz w:val="26"/>
          <w:szCs w:val="26"/>
        </w:rPr>
      </w:pPr>
      <w:r w:rsidRPr="007827BA">
        <w:rPr>
          <w:rFonts w:ascii="Times New Roman" w:hAnsi="Times New Roman" w:cs="Times New Roman"/>
        </w:rPr>
        <w:tab/>
      </w:r>
      <w:r w:rsidR="00F27593" w:rsidRPr="00953BC4">
        <w:rPr>
          <w:rFonts w:ascii="Times New Roman" w:hAnsi="Times New Roman" w:cs="Times New Roman"/>
          <w:sz w:val="26"/>
          <w:szCs w:val="26"/>
        </w:rPr>
        <w:t xml:space="preserve">Hypothesis was to check whether </w:t>
      </w:r>
      <w:r w:rsidR="00FB39D2" w:rsidRPr="00953BC4">
        <w:rPr>
          <w:rFonts w:ascii="Times New Roman" w:hAnsi="Times New Roman" w:cs="Times New Roman"/>
          <w:sz w:val="26"/>
          <w:szCs w:val="26"/>
        </w:rPr>
        <w:t xml:space="preserve">the number of validation have any effect on accuracy or not. Intuitively, it looks like it might increase the accuracy of system but when different were run on different number of validation sets, accuracy seems to be decreasing but for a large number of validation, neural network took a lot more time than usual. </w:t>
      </w:r>
    </w:p>
    <w:p w14:paraId="50A0A562" w14:textId="77777777" w:rsidR="00BA7BFD" w:rsidRPr="00953BC4" w:rsidRDefault="00BA7BFD" w:rsidP="00CD24B0">
      <w:pPr>
        <w:jc w:val="both"/>
        <w:rPr>
          <w:ins w:id="5" w:author="ismail - [2010]"/>
          <w:rFonts w:ascii="Times New Roman" w:hAnsi="Times New Roman" w:cs="Times New Roman"/>
          <w:sz w:val="26"/>
          <w:szCs w:val="26"/>
        </w:rPr>
      </w:pPr>
    </w:p>
    <w:p w14:paraId="3DF585E8" w14:textId="77777777" w:rsidR="00BA7BFD" w:rsidRPr="00953BC4" w:rsidRDefault="00BA7BFD" w:rsidP="00CD24B0">
      <w:pPr>
        <w:jc w:val="both"/>
        <w:rPr>
          <w:ins w:id="6" w:author="ismail - [2010]"/>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BA7BFD" w:rsidRPr="00953BC4" w14:paraId="3390CE2F" w14:textId="77777777" w:rsidTr="00BA7BFD">
        <w:trPr>
          <w:ins w:id="7" w:author="ismail - [2010]"/>
        </w:trPr>
        <w:tc>
          <w:tcPr>
            <w:tcW w:w="3116" w:type="dxa"/>
          </w:tcPr>
          <w:p w14:paraId="3394C13C" w14:textId="55CC55EF" w:rsidR="00BA7BFD" w:rsidRPr="00953BC4" w:rsidRDefault="00BA7BFD" w:rsidP="00CD24B0">
            <w:pPr>
              <w:jc w:val="both"/>
              <w:rPr>
                <w:ins w:id="8" w:author="ismail - [2010]"/>
                <w:rFonts w:ascii="Times New Roman" w:hAnsi="Times New Roman" w:cs="Times New Roman"/>
                <w:b/>
                <w:sz w:val="26"/>
                <w:szCs w:val="26"/>
              </w:rPr>
            </w:pPr>
            <w:ins w:id="9" w:author="ismail - [2010]">
              <w:r w:rsidRPr="00953BC4">
                <w:rPr>
                  <w:rFonts w:ascii="Times New Roman" w:hAnsi="Times New Roman" w:cs="Times New Roman"/>
                  <w:b/>
                  <w:sz w:val="26"/>
                  <w:szCs w:val="26"/>
                </w:rPr>
                <w:t>Experiment no.</w:t>
              </w:r>
            </w:ins>
          </w:p>
        </w:tc>
        <w:tc>
          <w:tcPr>
            <w:tcW w:w="3117" w:type="dxa"/>
          </w:tcPr>
          <w:p w14:paraId="6CC5DFF4" w14:textId="1B09A451" w:rsidR="00BA7BFD" w:rsidRPr="00953BC4" w:rsidRDefault="00BA7BFD" w:rsidP="00CD24B0">
            <w:pPr>
              <w:jc w:val="both"/>
              <w:rPr>
                <w:ins w:id="10" w:author="ismail - [2010]"/>
                <w:rFonts w:ascii="Times New Roman" w:hAnsi="Times New Roman" w:cs="Times New Roman"/>
                <w:b/>
                <w:sz w:val="26"/>
                <w:szCs w:val="26"/>
              </w:rPr>
            </w:pPr>
            <w:ins w:id="11" w:author="ismail - [2010]">
              <w:r w:rsidRPr="00953BC4">
                <w:rPr>
                  <w:rFonts w:ascii="Times New Roman" w:hAnsi="Times New Roman" w:cs="Times New Roman"/>
                  <w:b/>
                  <w:sz w:val="26"/>
                  <w:szCs w:val="26"/>
                </w:rPr>
                <w:t>No. of Validation Checks</w:t>
              </w:r>
            </w:ins>
          </w:p>
        </w:tc>
        <w:tc>
          <w:tcPr>
            <w:tcW w:w="3117" w:type="dxa"/>
          </w:tcPr>
          <w:p w14:paraId="7E2D8694" w14:textId="5BF17FE1" w:rsidR="00BA7BFD" w:rsidRPr="00953BC4" w:rsidRDefault="00BA7BFD" w:rsidP="00CD24B0">
            <w:pPr>
              <w:jc w:val="both"/>
              <w:rPr>
                <w:ins w:id="12" w:author="ismail - [2010]"/>
                <w:rFonts w:ascii="Times New Roman" w:hAnsi="Times New Roman" w:cs="Times New Roman"/>
                <w:b/>
                <w:sz w:val="26"/>
                <w:szCs w:val="26"/>
              </w:rPr>
            </w:pPr>
            <w:ins w:id="13" w:author="ismail - [2010]">
              <w:r w:rsidRPr="00953BC4">
                <w:rPr>
                  <w:rFonts w:ascii="Times New Roman" w:hAnsi="Times New Roman" w:cs="Times New Roman"/>
                  <w:b/>
                  <w:sz w:val="26"/>
                  <w:szCs w:val="26"/>
                </w:rPr>
                <w:t xml:space="preserve">Accuracy </w:t>
              </w:r>
            </w:ins>
          </w:p>
        </w:tc>
      </w:tr>
      <w:tr w:rsidR="00BA7BFD" w:rsidRPr="00953BC4" w14:paraId="7CCA308C" w14:textId="77777777" w:rsidTr="00BA7BFD">
        <w:trPr>
          <w:ins w:id="14" w:author="ismail - [2010]"/>
        </w:trPr>
        <w:tc>
          <w:tcPr>
            <w:tcW w:w="3116" w:type="dxa"/>
          </w:tcPr>
          <w:p w14:paraId="5542A2A3" w14:textId="5AC3CD61" w:rsidR="00BA7BFD" w:rsidRPr="00953BC4" w:rsidRDefault="00BA7BFD" w:rsidP="00CD24B0">
            <w:pPr>
              <w:jc w:val="both"/>
              <w:rPr>
                <w:ins w:id="15" w:author="ismail - [2010]"/>
                <w:rFonts w:ascii="Times New Roman" w:hAnsi="Times New Roman" w:cs="Times New Roman"/>
                <w:sz w:val="26"/>
                <w:szCs w:val="26"/>
              </w:rPr>
            </w:pPr>
            <w:ins w:id="16" w:author="ismail - [2010]">
              <w:r w:rsidRPr="00953BC4">
                <w:rPr>
                  <w:rFonts w:ascii="Times New Roman" w:hAnsi="Times New Roman" w:cs="Times New Roman"/>
                  <w:sz w:val="26"/>
                  <w:szCs w:val="26"/>
                </w:rPr>
                <w:t>1</w:t>
              </w:r>
            </w:ins>
          </w:p>
        </w:tc>
        <w:tc>
          <w:tcPr>
            <w:tcW w:w="3117" w:type="dxa"/>
          </w:tcPr>
          <w:p w14:paraId="78661E94" w14:textId="09F7540E" w:rsidR="00BA7BFD" w:rsidRPr="00953BC4" w:rsidRDefault="00BA7BFD" w:rsidP="00CD24B0">
            <w:pPr>
              <w:jc w:val="both"/>
              <w:rPr>
                <w:ins w:id="17" w:author="ismail - [2010]"/>
                <w:rFonts w:ascii="Times New Roman" w:hAnsi="Times New Roman" w:cs="Times New Roman"/>
                <w:sz w:val="26"/>
                <w:szCs w:val="26"/>
              </w:rPr>
            </w:pPr>
            <w:ins w:id="18" w:author="ismail - [2010]">
              <w:r w:rsidRPr="00953BC4">
                <w:rPr>
                  <w:rFonts w:ascii="Times New Roman" w:hAnsi="Times New Roman" w:cs="Times New Roman"/>
                  <w:sz w:val="26"/>
                  <w:szCs w:val="26"/>
                </w:rPr>
                <w:t>2</w:t>
              </w:r>
            </w:ins>
          </w:p>
        </w:tc>
        <w:tc>
          <w:tcPr>
            <w:tcW w:w="3117" w:type="dxa"/>
          </w:tcPr>
          <w:p w14:paraId="00B00C08" w14:textId="70605DD2" w:rsidR="00BA7BFD" w:rsidRPr="00953BC4" w:rsidRDefault="00BA7BFD" w:rsidP="00CD24B0">
            <w:pPr>
              <w:jc w:val="both"/>
              <w:rPr>
                <w:ins w:id="19" w:author="ismail - [2010]"/>
                <w:rFonts w:ascii="Times New Roman" w:hAnsi="Times New Roman" w:cs="Times New Roman"/>
                <w:sz w:val="26"/>
                <w:szCs w:val="26"/>
              </w:rPr>
            </w:pPr>
            <w:ins w:id="20" w:author="ismail - [2010]">
              <w:r w:rsidRPr="00953BC4">
                <w:rPr>
                  <w:rFonts w:ascii="Times New Roman" w:hAnsi="Times New Roman" w:cs="Times New Roman"/>
                  <w:sz w:val="26"/>
                  <w:szCs w:val="26"/>
                </w:rPr>
                <w:t>98.85</w:t>
              </w:r>
            </w:ins>
          </w:p>
        </w:tc>
      </w:tr>
      <w:tr w:rsidR="00BA7BFD" w:rsidRPr="00953BC4" w14:paraId="3C4047EB" w14:textId="77777777" w:rsidTr="00BA7BFD">
        <w:trPr>
          <w:ins w:id="21" w:author="ismail - [2010]"/>
        </w:trPr>
        <w:tc>
          <w:tcPr>
            <w:tcW w:w="3116" w:type="dxa"/>
          </w:tcPr>
          <w:p w14:paraId="73B55A0D" w14:textId="24AAD8A2" w:rsidR="00BA7BFD" w:rsidRPr="00953BC4" w:rsidRDefault="00BA7BFD" w:rsidP="00CD24B0">
            <w:pPr>
              <w:jc w:val="both"/>
              <w:rPr>
                <w:ins w:id="22" w:author="ismail - [2010]"/>
                <w:rFonts w:ascii="Times New Roman" w:hAnsi="Times New Roman" w:cs="Times New Roman"/>
                <w:sz w:val="26"/>
                <w:szCs w:val="26"/>
              </w:rPr>
            </w:pPr>
            <w:ins w:id="23" w:author="ismail - [2010]">
              <w:r w:rsidRPr="00953BC4">
                <w:rPr>
                  <w:rFonts w:ascii="Times New Roman" w:hAnsi="Times New Roman" w:cs="Times New Roman"/>
                  <w:sz w:val="26"/>
                  <w:szCs w:val="26"/>
                </w:rPr>
                <w:t>2</w:t>
              </w:r>
            </w:ins>
          </w:p>
        </w:tc>
        <w:tc>
          <w:tcPr>
            <w:tcW w:w="3117" w:type="dxa"/>
          </w:tcPr>
          <w:p w14:paraId="0F4C9F62" w14:textId="3BFC3F18" w:rsidR="00BA7BFD" w:rsidRPr="00953BC4" w:rsidRDefault="00BA7BFD" w:rsidP="00CD24B0">
            <w:pPr>
              <w:jc w:val="both"/>
              <w:rPr>
                <w:ins w:id="24" w:author="ismail - [2010]"/>
                <w:rFonts w:ascii="Times New Roman" w:hAnsi="Times New Roman" w:cs="Times New Roman"/>
                <w:sz w:val="26"/>
                <w:szCs w:val="26"/>
              </w:rPr>
            </w:pPr>
            <w:ins w:id="25" w:author="ismail - [2010]">
              <w:r w:rsidRPr="00953BC4">
                <w:rPr>
                  <w:rFonts w:ascii="Times New Roman" w:hAnsi="Times New Roman" w:cs="Times New Roman"/>
                  <w:sz w:val="26"/>
                  <w:szCs w:val="26"/>
                </w:rPr>
                <w:t>6</w:t>
              </w:r>
            </w:ins>
          </w:p>
        </w:tc>
        <w:tc>
          <w:tcPr>
            <w:tcW w:w="3117" w:type="dxa"/>
          </w:tcPr>
          <w:p w14:paraId="098B336B" w14:textId="1B856DCC" w:rsidR="00BA7BFD" w:rsidRPr="00953BC4" w:rsidRDefault="00BA7BFD" w:rsidP="00CD24B0">
            <w:pPr>
              <w:jc w:val="both"/>
              <w:rPr>
                <w:ins w:id="26" w:author="ismail - [2010]"/>
                <w:rFonts w:ascii="Times New Roman" w:hAnsi="Times New Roman" w:cs="Times New Roman"/>
                <w:sz w:val="26"/>
                <w:szCs w:val="26"/>
              </w:rPr>
            </w:pPr>
            <w:ins w:id="27" w:author="ismail - [2010]">
              <w:r w:rsidRPr="00953BC4">
                <w:rPr>
                  <w:rFonts w:ascii="Times New Roman" w:hAnsi="Times New Roman" w:cs="Times New Roman"/>
                  <w:sz w:val="26"/>
                  <w:szCs w:val="26"/>
                </w:rPr>
                <w:t>98.56</w:t>
              </w:r>
            </w:ins>
          </w:p>
        </w:tc>
      </w:tr>
      <w:tr w:rsidR="00BA7BFD" w:rsidRPr="00953BC4" w14:paraId="2FD76ADE" w14:textId="77777777" w:rsidTr="00BA7BFD">
        <w:trPr>
          <w:ins w:id="28" w:author="ismail - [2010]"/>
        </w:trPr>
        <w:tc>
          <w:tcPr>
            <w:tcW w:w="3116" w:type="dxa"/>
          </w:tcPr>
          <w:p w14:paraId="0913D71E" w14:textId="494582E3" w:rsidR="00BA7BFD" w:rsidRPr="00953BC4" w:rsidRDefault="00BA7BFD" w:rsidP="00CD24B0">
            <w:pPr>
              <w:jc w:val="both"/>
              <w:rPr>
                <w:ins w:id="29" w:author="ismail - [2010]"/>
                <w:rFonts w:ascii="Times New Roman" w:hAnsi="Times New Roman" w:cs="Times New Roman"/>
                <w:sz w:val="26"/>
                <w:szCs w:val="26"/>
              </w:rPr>
            </w:pPr>
            <w:ins w:id="30" w:author="ismail - [2010]">
              <w:r w:rsidRPr="00953BC4">
                <w:rPr>
                  <w:rFonts w:ascii="Times New Roman" w:hAnsi="Times New Roman" w:cs="Times New Roman"/>
                  <w:sz w:val="26"/>
                  <w:szCs w:val="26"/>
                </w:rPr>
                <w:t>3</w:t>
              </w:r>
            </w:ins>
          </w:p>
        </w:tc>
        <w:tc>
          <w:tcPr>
            <w:tcW w:w="3117" w:type="dxa"/>
          </w:tcPr>
          <w:p w14:paraId="59305E15" w14:textId="570D54A8" w:rsidR="00BA7BFD" w:rsidRPr="00953BC4" w:rsidRDefault="00BA7BFD" w:rsidP="00CD24B0">
            <w:pPr>
              <w:jc w:val="both"/>
              <w:rPr>
                <w:ins w:id="31" w:author="ismail - [2010]"/>
                <w:rFonts w:ascii="Times New Roman" w:hAnsi="Times New Roman" w:cs="Times New Roman"/>
                <w:sz w:val="26"/>
                <w:szCs w:val="26"/>
              </w:rPr>
            </w:pPr>
            <w:ins w:id="32" w:author="ismail - [2010]">
              <w:r w:rsidRPr="00953BC4">
                <w:rPr>
                  <w:rFonts w:ascii="Times New Roman" w:hAnsi="Times New Roman" w:cs="Times New Roman"/>
                  <w:sz w:val="26"/>
                  <w:szCs w:val="26"/>
                </w:rPr>
                <w:t>10</w:t>
              </w:r>
            </w:ins>
          </w:p>
        </w:tc>
        <w:tc>
          <w:tcPr>
            <w:tcW w:w="3117" w:type="dxa"/>
          </w:tcPr>
          <w:p w14:paraId="2F9630B5" w14:textId="68D1F36A" w:rsidR="00BA7BFD" w:rsidRPr="00953BC4" w:rsidRDefault="00BA7BFD" w:rsidP="00CD24B0">
            <w:pPr>
              <w:jc w:val="both"/>
              <w:rPr>
                <w:ins w:id="33" w:author="ismail - [2010]"/>
                <w:rFonts w:ascii="Times New Roman" w:hAnsi="Times New Roman" w:cs="Times New Roman"/>
                <w:sz w:val="26"/>
                <w:szCs w:val="26"/>
              </w:rPr>
            </w:pPr>
            <w:ins w:id="34" w:author="ismail - [2010]">
              <w:r w:rsidRPr="00953BC4">
                <w:rPr>
                  <w:rFonts w:ascii="Times New Roman" w:hAnsi="Times New Roman" w:cs="Times New Roman"/>
                  <w:sz w:val="26"/>
                  <w:szCs w:val="26"/>
                </w:rPr>
                <w:t>98.48</w:t>
              </w:r>
            </w:ins>
          </w:p>
        </w:tc>
      </w:tr>
      <w:tr w:rsidR="00BA7BFD" w:rsidRPr="00953BC4" w14:paraId="0A61B8D0" w14:textId="77777777" w:rsidTr="00BA7BFD">
        <w:trPr>
          <w:ins w:id="35" w:author="ismail - [2010]"/>
        </w:trPr>
        <w:tc>
          <w:tcPr>
            <w:tcW w:w="3116" w:type="dxa"/>
          </w:tcPr>
          <w:p w14:paraId="762B9BB0" w14:textId="0ABB159C" w:rsidR="00BA7BFD" w:rsidRPr="00953BC4" w:rsidRDefault="00BA7BFD" w:rsidP="00CD24B0">
            <w:pPr>
              <w:jc w:val="both"/>
              <w:rPr>
                <w:ins w:id="36" w:author="ismail - [2010]"/>
                <w:rFonts w:ascii="Times New Roman" w:hAnsi="Times New Roman" w:cs="Times New Roman"/>
                <w:sz w:val="26"/>
                <w:szCs w:val="26"/>
              </w:rPr>
            </w:pPr>
            <w:ins w:id="37" w:author="ismail - [2010]">
              <w:r w:rsidRPr="00953BC4">
                <w:rPr>
                  <w:rFonts w:ascii="Times New Roman" w:hAnsi="Times New Roman" w:cs="Times New Roman"/>
                  <w:sz w:val="26"/>
                  <w:szCs w:val="26"/>
                </w:rPr>
                <w:t>4</w:t>
              </w:r>
            </w:ins>
          </w:p>
        </w:tc>
        <w:tc>
          <w:tcPr>
            <w:tcW w:w="3117" w:type="dxa"/>
          </w:tcPr>
          <w:p w14:paraId="0200B55D" w14:textId="3575A22D" w:rsidR="00BA7BFD" w:rsidRPr="00953BC4" w:rsidRDefault="00BA7BFD" w:rsidP="00CD24B0">
            <w:pPr>
              <w:jc w:val="both"/>
              <w:rPr>
                <w:ins w:id="38" w:author="ismail - [2010]"/>
                <w:rFonts w:ascii="Times New Roman" w:hAnsi="Times New Roman" w:cs="Times New Roman"/>
                <w:sz w:val="26"/>
                <w:szCs w:val="26"/>
              </w:rPr>
            </w:pPr>
            <w:ins w:id="39" w:author="ismail - [2010]">
              <w:r w:rsidRPr="00953BC4">
                <w:rPr>
                  <w:rFonts w:ascii="Times New Roman" w:hAnsi="Times New Roman" w:cs="Times New Roman"/>
                  <w:sz w:val="26"/>
                  <w:szCs w:val="26"/>
                </w:rPr>
                <w:t>20</w:t>
              </w:r>
            </w:ins>
          </w:p>
        </w:tc>
        <w:tc>
          <w:tcPr>
            <w:tcW w:w="3117" w:type="dxa"/>
          </w:tcPr>
          <w:p w14:paraId="703A5F2A" w14:textId="59740E36" w:rsidR="00BA7BFD" w:rsidRPr="00953BC4" w:rsidRDefault="00BA7BFD" w:rsidP="00CD24B0">
            <w:pPr>
              <w:jc w:val="both"/>
              <w:rPr>
                <w:ins w:id="40" w:author="ismail - [2010]"/>
                <w:rFonts w:ascii="Times New Roman" w:hAnsi="Times New Roman" w:cs="Times New Roman"/>
                <w:sz w:val="26"/>
                <w:szCs w:val="26"/>
              </w:rPr>
            </w:pPr>
            <w:ins w:id="41" w:author="ismail - [2010]">
              <w:r w:rsidRPr="00953BC4">
                <w:rPr>
                  <w:rFonts w:ascii="Times New Roman" w:hAnsi="Times New Roman" w:cs="Times New Roman"/>
                  <w:sz w:val="26"/>
                  <w:szCs w:val="26"/>
                </w:rPr>
                <w:t>98.14</w:t>
              </w:r>
            </w:ins>
          </w:p>
        </w:tc>
      </w:tr>
      <w:tr w:rsidR="00BA7BFD" w:rsidRPr="00953BC4" w14:paraId="0A3CB3DA" w14:textId="77777777" w:rsidTr="00BA7BFD">
        <w:trPr>
          <w:ins w:id="42" w:author="ismail - [2010]"/>
        </w:trPr>
        <w:tc>
          <w:tcPr>
            <w:tcW w:w="3116" w:type="dxa"/>
          </w:tcPr>
          <w:p w14:paraId="61FBB2FE" w14:textId="4638BEAA" w:rsidR="00BA7BFD" w:rsidRPr="00953BC4" w:rsidRDefault="00BA7BFD" w:rsidP="00CD24B0">
            <w:pPr>
              <w:jc w:val="both"/>
              <w:rPr>
                <w:ins w:id="43" w:author="ismail - [2010]"/>
                <w:rFonts w:ascii="Times New Roman" w:hAnsi="Times New Roman" w:cs="Times New Roman"/>
                <w:sz w:val="26"/>
                <w:szCs w:val="26"/>
              </w:rPr>
            </w:pPr>
            <w:ins w:id="44" w:author="ismail - [2010]">
              <w:r w:rsidRPr="00953BC4">
                <w:rPr>
                  <w:rFonts w:ascii="Times New Roman" w:hAnsi="Times New Roman" w:cs="Times New Roman"/>
                  <w:sz w:val="26"/>
                  <w:szCs w:val="26"/>
                </w:rPr>
                <w:t>5</w:t>
              </w:r>
            </w:ins>
          </w:p>
        </w:tc>
        <w:tc>
          <w:tcPr>
            <w:tcW w:w="3117" w:type="dxa"/>
          </w:tcPr>
          <w:p w14:paraId="100E934B" w14:textId="7CDB5676" w:rsidR="00BA7BFD" w:rsidRPr="00953BC4" w:rsidRDefault="00BA7BFD" w:rsidP="00CD24B0">
            <w:pPr>
              <w:jc w:val="both"/>
              <w:rPr>
                <w:ins w:id="45" w:author="ismail - [2010]"/>
                <w:rFonts w:ascii="Times New Roman" w:hAnsi="Times New Roman" w:cs="Times New Roman"/>
                <w:sz w:val="26"/>
                <w:szCs w:val="26"/>
              </w:rPr>
            </w:pPr>
            <w:ins w:id="46" w:author="ismail - [2010]">
              <w:r w:rsidRPr="00953BC4">
                <w:rPr>
                  <w:rFonts w:ascii="Times New Roman" w:hAnsi="Times New Roman" w:cs="Times New Roman"/>
                  <w:sz w:val="26"/>
                  <w:szCs w:val="26"/>
                </w:rPr>
                <w:t>50</w:t>
              </w:r>
            </w:ins>
          </w:p>
        </w:tc>
        <w:tc>
          <w:tcPr>
            <w:tcW w:w="3117" w:type="dxa"/>
          </w:tcPr>
          <w:p w14:paraId="1A354FA2" w14:textId="7675A4A4" w:rsidR="00BA7BFD" w:rsidRPr="00953BC4" w:rsidRDefault="00BA7BFD" w:rsidP="00CD24B0">
            <w:pPr>
              <w:jc w:val="both"/>
              <w:rPr>
                <w:ins w:id="47" w:author="ismail - [2010]"/>
                <w:rFonts w:ascii="Times New Roman" w:hAnsi="Times New Roman" w:cs="Times New Roman"/>
                <w:sz w:val="26"/>
                <w:szCs w:val="26"/>
              </w:rPr>
            </w:pPr>
            <w:ins w:id="48" w:author="ismail - [2010]">
              <w:r w:rsidRPr="00953BC4">
                <w:rPr>
                  <w:rFonts w:ascii="Times New Roman" w:hAnsi="Times New Roman" w:cs="Times New Roman"/>
                  <w:sz w:val="26"/>
                  <w:szCs w:val="26"/>
                </w:rPr>
                <w:t>97.</w:t>
              </w:r>
              <w:r w:rsidR="00900AA9" w:rsidRPr="00953BC4">
                <w:rPr>
                  <w:rFonts w:ascii="Times New Roman" w:hAnsi="Times New Roman" w:cs="Times New Roman"/>
                  <w:sz w:val="26"/>
                  <w:szCs w:val="26"/>
                </w:rPr>
                <w:t>14</w:t>
              </w:r>
            </w:ins>
          </w:p>
        </w:tc>
      </w:tr>
    </w:tbl>
    <w:p w14:paraId="2014B06F" w14:textId="4CFF1544" w:rsidR="009A4203" w:rsidRPr="00953BC4" w:rsidRDefault="00FB39D2" w:rsidP="00CD24B0">
      <w:pPr>
        <w:jc w:val="both"/>
        <w:rPr>
          <w:rFonts w:ascii="Times New Roman" w:hAnsi="Times New Roman" w:cs="Times New Roman"/>
          <w:sz w:val="26"/>
          <w:szCs w:val="26"/>
        </w:rPr>
      </w:pPr>
      <w:r w:rsidRPr="00953BC4">
        <w:rPr>
          <w:rFonts w:ascii="Times New Roman" w:hAnsi="Times New Roman" w:cs="Times New Roman"/>
          <w:sz w:val="26"/>
          <w:szCs w:val="26"/>
        </w:rPr>
        <w:t xml:space="preserve">  </w:t>
      </w:r>
      <w:r w:rsidR="00F27593" w:rsidRPr="00953BC4">
        <w:rPr>
          <w:rFonts w:ascii="Times New Roman" w:hAnsi="Times New Roman" w:cs="Times New Roman"/>
          <w:sz w:val="26"/>
          <w:szCs w:val="26"/>
        </w:rPr>
        <w:t xml:space="preserve">  </w:t>
      </w:r>
    </w:p>
    <w:p w14:paraId="6EA60CD6" w14:textId="59396B6F" w:rsidR="00200060" w:rsidRPr="007827BA" w:rsidRDefault="001D41A1" w:rsidP="00CD24B0">
      <w:pPr>
        <w:jc w:val="both"/>
        <w:rPr>
          <w:rFonts w:ascii="Times New Roman" w:hAnsi="Times New Roman" w:cs="Times New Roman"/>
        </w:rPr>
      </w:pPr>
      <w:r w:rsidRPr="00953BC4">
        <w:rPr>
          <w:rFonts w:ascii="Times New Roman" w:hAnsi="Times New Roman" w:cs="Times New Roman"/>
          <w:sz w:val="26"/>
          <w:szCs w:val="26"/>
        </w:rPr>
        <w:t>As it can be seen from above table that as the number of validation checks keeps on increasing the accuracy of neural network sta</w:t>
      </w:r>
      <w:r w:rsidR="00900AA9" w:rsidRPr="00953BC4">
        <w:rPr>
          <w:rFonts w:ascii="Times New Roman" w:hAnsi="Times New Roman" w:cs="Times New Roman"/>
          <w:sz w:val="26"/>
          <w:szCs w:val="26"/>
        </w:rPr>
        <w:t>rted to decrease fractionally but after a point it became constant, no matter how many validation checks are there.</w:t>
      </w:r>
    </w:p>
    <w:p w14:paraId="4283E8E9" w14:textId="4A4971A0" w:rsidR="00CF6B15" w:rsidRPr="007827BA" w:rsidRDefault="00CF6B15" w:rsidP="00CD24B0">
      <w:pPr>
        <w:jc w:val="both"/>
        <w:rPr>
          <w:rFonts w:ascii="Times New Roman" w:hAnsi="Times New Roman" w:cs="Times New Roman"/>
        </w:rPr>
      </w:pPr>
    </w:p>
    <w:p w14:paraId="74F73216" w14:textId="430DAE86" w:rsidR="00CF6B15" w:rsidRPr="0090342B" w:rsidRDefault="00CF6B15" w:rsidP="00CD24B0">
      <w:pPr>
        <w:pStyle w:val="Heading3"/>
        <w:jc w:val="both"/>
        <w:rPr>
          <w:rFonts w:ascii="Times New Roman" w:hAnsi="Times New Roman" w:cs="Times New Roman"/>
          <w:b/>
          <w:color w:val="000000" w:themeColor="text1"/>
          <w:sz w:val="28"/>
          <w:szCs w:val="28"/>
        </w:rPr>
      </w:pPr>
      <w:r w:rsidRPr="0090342B">
        <w:rPr>
          <w:rFonts w:ascii="Times New Roman" w:hAnsi="Times New Roman" w:cs="Times New Roman"/>
          <w:b/>
          <w:color w:val="000000" w:themeColor="text1"/>
          <w:sz w:val="28"/>
          <w:szCs w:val="28"/>
        </w:rPr>
        <w:t xml:space="preserve">Hypothesis </w:t>
      </w:r>
      <w:r w:rsidR="00A839D3" w:rsidRPr="0090342B">
        <w:rPr>
          <w:rFonts w:ascii="Times New Roman" w:hAnsi="Times New Roman" w:cs="Times New Roman"/>
          <w:b/>
          <w:color w:val="000000" w:themeColor="text1"/>
          <w:sz w:val="28"/>
          <w:szCs w:val="28"/>
        </w:rPr>
        <w:t>no.3:</w:t>
      </w:r>
      <w:r w:rsidRPr="0090342B">
        <w:rPr>
          <w:rFonts w:ascii="Times New Roman" w:hAnsi="Times New Roman" w:cs="Times New Roman"/>
          <w:b/>
          <w:color w:val="000000" w:themeColor="text1"/>
          <w:sz w:val="28"/>
          <w:szCs w:val="28"/>
        </w:rPr>
        <w:t xml:space="preserve"> More training data will result in more accuracy, as neural network will have more examples to train </w:t>
      </w:r>
      <w:commentRangeStart w:id="49"/>
      <w:r w:rsidRPr="0090342B">
        <w:rPr>
          <w:rFonts w:ascii="Times New Roman" w:hAnsi="Times New Roman" w:cs="Times New Roman"/>
          <w:b/>
          <w:color w:val="000000" w:themeColor="text1"/>
          <w:sz w:val="28"/>
          <w:szCs w:val="28"/>
        </w:rPr>
        <w:t>on</w:t>
      </w:r>
      <w:commentRangeEnd w:id="49"/>
      <w:r w:rsidR="0057597E">
        <w:rPr>
          <w:rStyle w:val="CommentReference"/>
          <w:rFonts w:asciiTheme="minorHAnsi" w:eastAsiaTheme="minorHAnsi" w:hAnsiTheme="minorHAnsi" w:cstheme="minorBidi"/>
          <w:color w:val="auto"/>
        </w:rPr>
        <w:commentReference w:id="49"/>
      </w:r>
      <w:r w:rsidRPr="0090342B">
        <w:rPr>
          <w:rFonts w:ascii="Times New Roman" w:hAnsi="Times New Roman" w:cs="Times New Roman"/>
          <w:b/>
          <w:color w:val="000000" w:themeColor="text1"/>
          <w:sz w:val="28"/>
          <w:szCs w:val="28"/>
        </w:rPr>
        <w:t>.</w:t>
      </w:r>
      <w:bookmarkStart w:id="50" w:name="_GoBack"/>
      <w:bookmarkEnd w:id="50"/>
    </w:p>
    <w:p w14:paraId="09B4EB8E" w14:textId="10D03A90" w:rsidR="0090342B" w:rsidRPr="00E42850" w:rsidRDefault="0090342B" w:rsidP="00E42850">
      <w:pPr>
        <w:pStyle w:val="Heading3"/>
        <w:jc w:val="both"/>
        <w:rPr>
          <w:rFonts w:ascii="Times New Roman" w:hAnsi="Times New Roman" w:cs="Times New Roman"/>
          <w:b/>
          <w:sz w:val="28"/>
          <w:szCs w:val="28"/>
        </w:rPr>
      </w:pPr>
      <w:r w:rsidRPr="0064045D">
        <w:rPr>
          <w:rFonts w:ascii="Times New Roman" w:hAnsi="Times New Roman" w:cs="Times New Roman"/>
          <w:b/>
          <w:sz w:val="28"/>
          <w:szCs w:val="28"/>
        </w:rPr>
        <w:t xml:space="preserve">Experiment and Analysis: </w:t>
      </w:r>
    </w:p>
    <w:p w14:paraId="7D94E3FD" w14:textId="77777777" w:rsidR="000F7E13" w:rsidRPr="0090342B" w:rsidRDefault="00A839D3" w:rsidP="00E42850">
      <w:pPr>
        <w:jc w:val="both"/>
        <w:rPr>
          <w:rFonts w:ascii="Times New Roman" w:hAnsi="Times New Roman" w:cs="Times New Roman"/>
          <w:sz w:val="26"/>
          <w:szCs w:val="26"/>
        </w:rPr>
      </w:pPr>
      <w:r w:rsidRPr="0090342B">
        <w:rPr>
          <w:rFonts w:ascii="Times New Roman" w:hAnsi="Times New Roman" w:cs="Times New Roman"/>
          <w:sz w:val="26"/>
          <w:szCs w:val="26"/>
        </w:rPr>
        <w:tab/>
        <w:t>In this hypothesis, we will divide</w:t>
      </w:r>
      <w:r w:rsidR="006D6CD0" w:rsidRPr="0090342B">
        <w:rPr>
          <w:rFonts w:ascii="Times New Roman" w:hAnsi="Times New Roman" w:cs="Times New Roman"/>
          <w:sz w:val="26"/>
          <w:szCs w:val="26"/>
        </w:rPr>
        <w:t xml:space="preserve"> the data i</w:t>
      </w:r>
      <w:r w:rsidRPr="0090342B">
        <w:rPr>
          <w:rFonts w:ascii="Times New Roman" w:hAnsi="Times New Roman" w:cs="Times New Roman"/>
          <w:sz w:val="26"/>
          <w:szCs w:val="26"/>
        </w:rPr>
        <w:t xml:space="preserve">nto different parts, like we will train the neural network on 10% of the total data and network will be checked on 90% data. </w:t>
      </w:r>
      <w:r w:rsidR="006D6CD0" w:rsidRPr="0090342B">
        <w:rPr>
          <w:rFonts w:ascii="Times New Roman" w:hAnsi="Times New Roman" w:cs="Times New Roman"/>
          <w:sz w:val="26"/>
          <w:szCs w:val="26"/>
        </w:rPr>
        <w:t xml:space="preserve">Then we will keep on increasing the training data by 10% and will check the </w:t>
      </w:r>
      <w:r w:rsidR="00BE4EEA" w:rsidRPr="0090342B">
        <w:rPr>
          <w:rFonts w:ascii="Times New Roman" w:hAnsi="Times New Roman" w:cs="Times New Roman"/>
          <w:sz w:val="26"/>
          <w:szCs w:val="26"/>
        </w:rPr>
        <w:t>neural network on the remaining data. In this way neural network will be checked on the unseen data which is the case in real world.</w:t>
      </w:r>
      <w:r w:rsidR="005D60F9" w:rsidRPr="0090342B">
        <w:rPr>
          <w:rFonts w:ascii="Times New Roman" w:hAnsi="Times New Roman" w:cs="Times New Roman"/>
          <w:sz w:val="26"/>
          <w:szCs w:val="26"/>
        </w:rPr>
        <w:t xml:space="preserve"> If the neural network gives the good accuracy in that condition then it would a great </w:t>
      </w:r>
      <w:r w:rsidR="007A7292" w:rsidRPr="0090342B">
        <w:rPr>
          <w:rFonts w:ascii="Times New Roman" w:hAnsi="Times New Roman" w:cs="Times New Roman"/>
          <w:sz w:val="26"/>
          <w:szCs w:val="26"/>
        </w:rPr>
        <w:t>solution.</w:t>
      </w:r>
      <w:r w:rsidR="000F7E13" w:rsidRPr="0090342B">
        <w:rPr>
          <w:rFonts w:ascii="Times New Roman" w:hAnsi="Times New Roman" w:cs="Times New Roman"/>
          <w:sz w:val="26"/>
          <w:szCs w:val="26"/>
        </w:rPr>
        <w:t xml:space="preserve"> </w:t>
      </w:r>
    </w:p>
    <w:p w14:paraId="3901A971" w14:textId="77777777" w:rsidR="000F7E13" w:rsidRPr="0090342B" w:rsidRDefault="000F7E13" w:rsidP="00E42850">
      <w:pPr>
        <w:pStyle w:val="ListParagraph"/>
        <w:numPr>
          <w:ilvl w:val="0"/>
          <w:numId w:val="1"/>
        </w:numPr>
        <w:jc w:val="both"/>
        <w:rPr>
          <w:rFonts w:ascii="Times New Roman" w:hAnsi="Times New Roman" w:cs="Times New Roman"/>
          <w:b/>
          <w:sz w:val="26"/>
          <w:szCs w:val="26"/>
        </w:rPr>
      </w:pPr>
      <w:r w:rsidRPr="0090342B">
        <w:rPr>
          <w:rFonts w:ascii="Times New Roman" w:hAnsi="Times New Roman" w:cs="Times New Roman"/>
          <w:b/>
          <w:sz w:val="26"/>
          <w:szCs w:val="26"/>
        </w:rPr>
        <w:t>10% training data, 90% testing data</w:t>
      </w:r>
    </w:p>
    <w:p w14:paraId="1AE88538" w14:textId="748F986E" w:rsidR="00181C4B" w:rsidRPr="0090342B" w:rsidRDefault="00181C4B" w:rsidP="00E42850">
      <w:pPr>
        <w:pStyle w:val="ListParagraph"/>
        <w:ind w:left="1440"/>
        <w:jc w:val="both"/>
        <w:rPr>
          <w:rFonts w:ascii="Times New Roman" w:hAnsi="Times New Roman" w:cs="Times New Roman"/>
          <w:sz w:val="26"/>
          <w:szCs w:val="26"/>
        </w:rPr>
      </w:pPr>
      <w:r w:rsidRPr="0090342B">
        <w:rPr>
          <w:rFonts w:ascii="Times New Roman" w:hAnsi="Times New Roman" w:cs="Times New Roman"/>
          <w:sz w:val="26"/>
          <w:szCs w:val="26"/>
        </w:rPr>
        <w:t xml:space="preserve">In this case training data was from 1-70 and testing data was 71-699 which result in </w:t>
      </w:r>
      <w:r w:rsidRPr="0090342B">
        <w:rPr>
          <w:rFonts w:ascii="Times New Roman" w:hAnsi="Times New Roman" w:cs="Times New Roman"/>
          <w:b/>
          <w:sz w:val="26"/>
          <w:szCs w:val="26"/>
        </w:rPr>
        <w:t xml:space="preserve">accuracy </w:t>
      </w:r>
      <w:r w:rsidR="00FA0994" w:rsidRPr="0090342B">
        <w:rPr>
          <w:rFonts w:ascii="Times New Roman" w:hAnsi="Times New Roman" w:cs="Times New Roman"/>
          <w:b/>
          <w:sz w:val="26"/>
          <w:szCs w:val="26"/>
        </w:rPr>
        <w:t>97.45.</w:t>
      </w:r>
    </w:p>
    <w:p w14:paraId="71818F7E" w14:textId="77777777" w:rsidR="000F7E13" w:rsidRPr="0090342B" w:rsidRDefault="000F7E13" w:rsidP="00E42850">
      <w:pPr>
        <w:pStyle w:val="ListParagraph"/>
        <w:numPr>
          <w:ilvl w:val="0"/>
          <w:numId w:val="1"/>
        </w:numPr>
        <w:jc w:val="both"/>
        <w:rPr>
          <w:rFonts w:ascii="Times New Roman" w:hAnsi="Times New Roman" w:cs="Times New Roman"/>
          <w:sz w:val="26"/>
          <w:szCs w:val="26"/>
        </w:rPr>
      </w:pPr>
      <w:r w:rsidRPr="0090342B">
        <w:rPr>
          <w:rFonts w:ascii="Times New Roman" w:hAnsi="Times New Roman" w:cs="Times New Roman"/>
          <w:sz w:val="26"/>
          <w:szCs w:val="26"/>
        </w:rPr>
        <w:lastRenderedPageBreak/>
        <w:t>20% training data, 80% testing data</w:t>
      </w:r>
    </w:p>
    <w:p w14:paraId="5B4B4B8A" w14:textId="62024EA3" w:rsidR="00181C4B" w:rsidRPr="0090342B" w:rsidRDefault="00181C4B" w:rsidP="00E42850">
      <w:pPr>
        <w:pStyle w:val="ListParagraph"/>
        <w:jc w:val="both"/>
        <w:rPr>
          <w:rFonts w:ascii="Times New Roman" w:hAnsi="Times New Roman" w:cs="Times New Roman"/>
          <w:sz w:val="26"/>
          <w:szCs w:val="26"/>
        </w:rPr>
      </w:pPr>
      <w:r w:rsidRPr="0090342B">
        <w:rPr>
          <w:rFonts w:ascii="Times New Roman" w:hAnsi="Times New Roman" w:cs="Times New Roman"/>
          <w:sz w:val="26"/>
          <w:szCs w:val="26"/>
        </w:rPr>
        <w:t xml:space="preserve">  </w:t>
      </w:r>
      <w:r w:rsidRPr="0090342B">
        <w:rPr>
          <w:rFonts w:ascii="Times New Roman" w:hAnsi="Times New Roman" w:cs="Times New Roman"/>
          <w:sz w:val="26"/>
          <w:szCs w:val="26"/>
        </w:rPr>
        <w:tab/>
        <w:t xml:space="preserve">In this case training data was from 1-140 and testing data was 141-699 which result in </w:t>
      </w:r>
      <w:r w:rsidRPr="0090342B">
        <w:rPr>
          <w:rFonts w:ascii="Times New Roman" w:hAnsi="Times New Roman" w:cs="Times New Roman"/>
          <w:b/>
          <w:sz w:val="26"/>
          <w:szCs w:val="26"/>
        </w:rPr>
        <w:t>accuracy</w:t>
      </w:r>
      <w:r w:rsidR="002E03C5" w:rsidRPr="0090342B">
        <w:rPr>
          <w:rFonts w:ascii="Times New Roman" w:hAnsi="Times New Roman" w:cs="Times New Roman"/>
          <w:b/>
          <w:sz w:val="26"/>
          <w:szCs w:val="26"/>
        </w:rPr>
        <w:t xml:space="preserve"> 98.2.</w:t>
      </w:r>
      <w:r w:rsidRPr="0090342B">
        <w:rPr>
          <w:rFonts w:ascii="Times New Roman" w:hAnsi="Times New Roman" w:cs="Times New Roman"/>
          <w:sz w:val="26"/>
          <w:szCs w:val="26"/>
        </w:rPr>
        <w:t xml:space="preserve"> </w:t>
      </w:r>
    </w:p>
    <w:p w14:paraId="6347F9E9" w14:textId="77777777" w:rsidR="00181C4B" w:rsidRPr="0090342B" w:rsidRDefault="00181C4B" w:rsidP="00E42850">
      <w:pPr>
        <w:pStyle w:val="ListParagraph"/>
        <w:ind w:left="1440"/>
        <w:jc w:val="both"/>
        <w:rPr>
          <w:rFonts w:ascii="Times New Roman" w:hAnsi="Times New Roman" w:cs="Times New Roman"/>
          <w:sz w:val="26"/>
          <w:szCs w:val="26"/>
        </w:rPr>
      </w:pPr>
    </w:p>
    <w:p w14:paraId="58EDF4C5" w14:textId="10EE3310" w:rsidR="00CF6B15" w:rsidRPr="0090342B" w:rsidRDefault="000F7E13" w:rsidP="00E42850">
      <w:pPr>
        <w:pStyle w:val="ListParagraph"/>
        <w:numPr>
          <w:ilvl w:val="0"/>
          <w:numId w:val="1"/>
        </w:numPr>
        <w:jc w:val="both"/>
        <w:rPr>
          <w:rFonts w:ascii="Times New Roman" w:hAnsi="Times New Roman" w:cs="Times New Roman"/>
          <w:sz w:val="26"/>
          <w:szCs w:val="26"/>
        </w:rPr>
      </w:pPr>
      <w:r w:rsidRPr="0090342B">
        <w:rPr>
          <w:rFonts w:ascii="Times New Roman" w:hAnsi="Times New Roman" w:cs="Times New Roman"/>
          <w:sz w:val="26"/>
          <w:szCs w:val="26"/>
        </w:rPr>
        <w:t>30% training data, 70% testing data</w:t>
      </w:r>
    </w:p>
    <w:p w14:paraId="22FF4FC3" w14:textId="73F88A94" w:rsidR="008B7669" w:rsidRPr="0090342B" w:rsidRDefault="008B7669" w:rsidP="00E42850">
      <w:pPr>
        <w:pStyle w:val="ListParagraph"/>
        <w:ind w:firstLine="720"/>
        <w:jc w:val="both"/>
        <w:rPr>
          <w:rFonts w:ascii="Times New Roman" w:hAnsi="Times New Roman" w:cs="Times New Roman"/>
          <w:sz w:val="26"/>
          <w:szCs w:val="26"/>
        </w:rPr>
      </w:pPr>
      <w:r w:rsidRPr="0090342B">
        <w:rPr>
          <w:rFonts w:ascii="Times New Roman" w:hAnsi="Times New Roman" w:cs="Times New Roman"/>
          <w:sz w:val="26"/>
          <w:szCs w:val="26"/>
        </w:rPr>
        <w:t>In this case training data was from 1-</w:t>
      </w:r>
      <w:r w:rsidR="00BF3F4B" w:rsidRPr="0090342B">
        <w:rPr>
          <w:rFonts w:ascii="Times New Roman" w:hAnsi="Times New Roman" w:cs="Times New Roman"/>
          <w:sz w:val="26"/>
          <w:szCs w:val="26"/>
        </w:rPr>
        <w:t>210</w:t>
      </w:r>
      <w:r w:rsidRPr="0090342B">
        <w:rPr>
          <w:rFonts w:ascii="Times New Roman" w:hAnsi="Times New Roman" w:cs="Times New Roman"/>
          <w:sz w:val="26"/>
          <w:szCs w:val="26"/>
        </w:rPr>
        <w:t xml:space="preserve"> and testing data was </w:t>
      </w:r>
      <w:r w:rsidR="00BF3F4B" w:rsidRPr="0090342B">
        <w:rPr>
          <w:rFonts w:ascii="Times New Roman" w:hAnsi="Times New Roman" w:cs="Times New Roman"/>
          <w:sz w:val="26"/>
          <w:szCs w:val="26"/>
        </w:rPr>
        <w:t>21</w:t>
      </w:r>
      <w:r w:rsidRPr="0090342B">
        <w:rPr>
          <w:rFonts w:ascii="Times New Roman" w:hAnsi="Times New Roman" w:cs="Times New Roman"/>
          <w:sz w:val="26"/>
          <w:szCs w:val="26"/>
        </w:rPr>
        <w:t xml:space="preserve">1-699 which result in </w:t>
      </w:r>
      <w:r w:rsidRPr="0090342B">
        <w:rPr>
          <w:rFonts w:ascii="Times New Roman" w:hAnsi="Times New Roman" w:cs="Times New Roman"/>
          <w:b/>
          <w:sz w:val="26"/>
          <w:szCs w:val="26"/>
        </w:rPr>
        <w:t>accuracy</w:t>
      </w:r>
      <w:r w:rsidR="002E03C5" w:rsidRPr="0090342B">
        <w:rPr>
          <w:rFonts w:ascii="Times New Roman" w:hAnsi="Times New Roman" w:cs="Times New Roman"/>
          <w:sz w:val="26"/>
          <w:szCs w:val="26"/>
        </w:rPr>
        <w:t xml:space="preserve"> </w:t>
      </w:r>
      <w:r w:rsidR="002E03C5" w:rsidRPr="0090342B">
        <w:rPr>
          <w:rFonts w:ascii="Times New Roman" w:hAnsi="Times New Roman" w:cs="Times New Roman"/>
          <w:b/>
          <w:sz w:val="26"/>
          <w:szCs w:val="26"/>
        </w:rPr>
        <w:t>97.34</w:t>
      </w:r>
      <w:r w:rsidR="002E03C5" w:rsidRPr="0090342B">
        <w:rPr>
          <w:rFonts w:ascii="Times New Roman" w:hAnsi="Times New Roman" w:cs="Times New Roman"/>
          <w:sz w:val="26"/>
          <w:szCs w:val="26"/>
        </w:rPr>
        <w:t>.</w:t>
      </w:r>
    </w:p>
    <w:p w14:paraId="625EC010" w14:textId="77777777" w:rsidR="008B7669" w:rsidRPr="0090342B" w:rsidRDefault="008B7669" w:rsidP="00E42850">
      <w:pPr>
        <w:pStyle w:val="ListParagraph"/>
        <w:jc w:val="both"/>
        <w:rPr>
          <w:rFonts w:ascii="Times New Roman" w:hAnsi="Times New Roman" w:cs="Times New Roman"/>
          <w:sz w:val="26"/>
          <w:szCs w:val="26"/>
        </w:rPr>
      </w:pPr>
    </w:p>
    <w:p w14:paraId="3307C8D7" w14:textId="77777777" w:rsidR="008B7669" w:rsidRPr="0090342B" w:rsidRDefault="000F7E13" w:rsidP="00E42850">
      <w:pPr>
        <w:pStyle w:val="ListParagraph"/>
        <w:numPr>
          <w:ilvl w:val="0"/>
          <w:numId w:val="1"/>
        </w:numPr>
        <w:jc w:val="both"/>
        <w:rPr>
          <w:rFonts w:ascii="Times New Roman" w:hAnsi="Times New Roman" w:cs="Times New Roman"/>
          <w:sz w:val="26"/>
          <w:szCs w:val="26"/>
        </w:rPr>
      </w:pPr>
      <w:r w:rsidRPr="0090342B">
        <w:rPr>
          <w:rFonts w:ascii="Times New Roman" w:hAnsi="Times New Roman" w:cs="Times New Roman"/>
          <w:sz w:val="26"/>
          <w:szCs w:val="26"/>
        </w:rPr>
        <w:t>40% tra</w:t>
      </w:r>
      <w:r w:rsidR="008B7669" w:rsidRPr="0090342B">
        <w:rPr>
          <w:rFonts w:ascii="Times New Roman" w:hAnsi="Times New Roman" w:cs="Times New Roman"/>
          <w:sz w:val="26"/>
          <w:szCs w:val="26"/>
        </w:rPr>
        <w:t xml:space="preserve">ining data, 60% testing data </w:t>
      </w:r>
    </w:p>
    <w:p w14:paraId="30FA402F" w14:textId="2CC7D05C" w:rsidR="008B7669" w:rsidRPr="0090342B" w:rsidRDefault="008B7669" w:rsidP="00E42850">
      <w:pPr>
        <w:pStyle w:val="ListParagraph"/>
        <w:ind w:firstLine="720"/>
        <w:jc w:val="both"/>
        <w:rPr>
          <w:rFonts w:ascii="Times New Roman" w:hAnsi="Times New Roman" w:cs="Times New Roman"/>
          <w:sz w:val="26"/>
          <w:szCs w:val="26"/>
        </w:rPr>
      </w:pPr>
      <w:r w:rsidRPr="0090342B">
        <w:rPr>
          <w:rFonts w:ascii="Times New Roman" w:hAnsi="Times New Roman" w:cs="Times New Roman"/>
          <w:sz w:val="26"/>
          <w:szCs w:val="26"/>
        </w:rPr>
        <w:t>In this case training data was from 1-</w:t>
      </w:r>
      <w:r w:rsidR="00BF3F4B" w:rsidRPr="0090342B">
        <w:rPr>
          <w:rFonts w:ascii="Times New Roman" w:hAnsi="Times New Roman" w:cs="Times New Roman"/>
          <w:sz w:val="26"/>
          <w:szCs w:val="26"/>
        </w:rPr>
        <w:t>28</w:t>
      </w:r>
      <w:r w:rsidRPr="0090342B">
        <w:rPr>
          <w:rFonts w:ascii="Times New Roman" w:hAnsi="Times New Roman" w:cs="Times New Roman"/>
          <w:sz w:val="26"/>
          <w:szCs w:val="26"/>
        </w:rPr>
        <w:t xml:space="preserve">0 and testing data was </w:t>
      </w:r>
      <w:r w:rsidR="00BF3F4B" w:rsidRPr="0090342B">
        <w:rPr>
          <w:rFonts w:ascii="Times New Roman" w:hAnsi="Times New Roman" w:cs="Times New Roman"/>
          <w:sz w:val="26"/>
          <w:szCs w:val="26"/>
        </w:rPr>
        <w:t>28</w:t>
      </w:r>
      <w:r w:rsidR="00997620" w:rsidRPr="0090342B">
        <w:rPr>
          <w:rFonts w:ascii="Times New Roman" w:hAnsi="Times New Roman" w:cs="Times New Roman"/>
          <w:sz w:val="26"/>
          <w:szCs w:val="26"/>
        </w:rPr>
        <w:t xml:space="preserve">1-699 which result in </w:t>
      </w:r>
      <w:r w:rsidR="00997620" w:rsidRPr="0090342B">
        <w:rPr>
          <w:rFonts w:ascii="Times New Roman" w:hAnsi="Times New Roman" w:cs="Times New Roman"/>
          <w:b/>
          <w:sz w:val="26"/>
          <w:szCs w:val="26"/>
        </w:rPr>
        <w:t>accuracy</w:t>
      </w:r>
      <w:r w:rsidR="002E03C5" w:rsidRPr="0090342B">
        <w:rPr>
          <w:rFonts w:ascii="Times New Roman" w:hAnsi="Times New Roman" w:cs="Times New Roman"/>
          <w:b/>
          <w:sz w:val="26"/>
          <w:szCs w:val="26"/>
        </w:rPr>
        <w:t xml:space="preserve"> 97.37.</w:t>
      </w:r>
    </w:p>
    <w:p w14:paraId="0719CDC6" w14:textId="4CB0AD6E" w:rsidR="000F7E13" w:rsidRPr="0090342B" w:rsidRDefault="000F7E13" w:rsidP="00E42850">
      <w:pPr>
        <w:pStyle w:val="ListParagraph"/>
        <w:ind w:left="1440"/>
        <w:jc w:val="both"/>
        <w:rPr>
          <w:rFonts w:ascii="Times New Roman" w:hAnsi="Times New Roman" w:cs="Times New Roman"/>
          <w:sz w:val="26"/>
          <w:szCs w:val="26"/>
        </w:rPr>
      </w:pPr>
      <w:r w:rsidRPr="0090342B">
        <w:rPr>
          <w:rFonts w:ascii="Times New Roman" w:hAnsi="Times New Roman" w:cs="Times New Roman"/>
          <w:sz w:val="26"/>
          <w:szCs w:val="26"/>
        </w:rPr>
        <w:t xml:space="preserve"> </w:t>
      </w:r>
    </w:p>
    <w:p w14:paraId="702C2B57" w14:textId="77777777" w:rsidR="00BF3F4B" w:rsidRPr="0090342B" w:rsidRDefault="000F7E13" w:rsidP="00E42850">
      <w:pPr>
        <w:pStyle w:val="ListParagraph"/>
        <w:numPr>
          <w:ilvl w:val="0"/>
          <w:numId w:val="1"/>
        </w:numPr>
        <w:jc w:val="both"/>
        <w:rPr>
          <w:rFonts w:ascii="Times New Roman" w:hAnsi="Times New Roman" w:cs="Times New Roman"/>
          <w:sz w:val="26"/>
          <w:szCs w:val="26"/>
        </w:rPr>
      </w:pPr>
      <w:r w:rsidRPr="0090342B">
        <w:rPr>
          <w:rFonts w:ascii="Times New Roman" w:hAnsi="Times New Roman" w:cs="Times New Roman"/>
          <w:sz w:val="26"/>
          <w:szCs w:val="26"/>
        </w:rPr>
        <w:t>50% tra</w:t>
      </w:r>
      <w:r w:rsidR="00BF3F4B" w:rsidRPr="0090342B">
        <w:rPr>
          <w:rFonts w:ascii="Times New Roman" w:hAnsi="Times New Roman" w:cs="Times New Roman"/>
          <w:sz w:val="26"/>
          <w:szCs w:val="26"/>
        </w:rPr>
        <w:t>ining data, 50% testing data</w:t>
      </w:r>
    </w:p>
    <w:p w14:paraId="77DEE425" w14:textId="44C42334" w:rsidR="00BF3F4B" w:rsidRPr="0090342B" w:rsidRDefault="00BF3F4B" w:rsidP="00E42850">
      <w:pPr>
        <w:pStyle w:val="ListParagraph"/>
        <w:ind w:firstLine="720"/>
        <w:jc w:val="both"/>
        <w:rPr>
          <w:rFonts w:ascii="Times New Roman" w:hAnsi="Times New Roman" w:cs="Times New Roman"/>
          <w:sz w:val="26"/>
          <w:szCs w:val="26"/>
        </w:rPr>
      </w:pPr>
      <w:r w:rsidRPr="0090342B">
        <w:rPr>
          <w:rFonts w:ascii="Times New Roman" w:hAnsi="Times New Roman" w:cs="Times New Roman"/>
          <w:sz w:val="26"/>
          <w:szCs w:val="26"/>
        </w:rPr>
        <w:t xml:space="preserve">In this case training data was from 1-350 and testing data was 351-699 which result in </w:t>
      </w:r>
      <w:r w:rsidRPr="0090342B">
        <w:rPr>
          <w:rFonts w:ascii="Times New Roman" w:hAnsi="Times New Roman" w:cs="Times New Roman"/>
          <w:b/>
          <w:sz w:val="26"/>
          <w:szCs w:val="26"/>
        </w:rPr>
        <w:t>accuracy</w:t>
      </w:r>
      <w:r w:rsidR="00D32BFF" w:rsidRPr="0090342B">
        <w:rPr>
          <w:rFonts w:ascii="Times New Roman" w:hAnsi="Times New Roman" w:cs="Times New Roman"/>
          <w:b/>
          <w:sz w:val="26"/>
          <w:szCs w:val="26"/>
        </w:rPr>
        <w:t xml:space="preserve"> 99.42.</w:t>
      </w:r>
      <w:r w:rsidRPr="0090342B">
        <w:rPr>
          <w:rFonts w:ascii="Times New Roman" w:hAnsi="Times New Roman" w:cs="Times New Roman"/>
          <w:sz w:val="26"/>
          <w:szCs w:val="26"/>
        </w:rPr>
        <w:t xml:space="preserve"> </w:t>
      </w:r>
    </w:p>
    <w:p w14:paraId="03F7D137" w14:textId="3B098923" w:rsidR="000F7E13" w:rsidRPr="0090342B" w:rsidRDefault="000F7E13" w:rsidP="00E42850">
      <w:pPr>
        <w:pStyle w:val="ListParagraph"/>
        <w:jc w:val="both"/>
        <w:rPr>
          <w:rFonts w:ascii="Times New Roman" w:hAnsi="Times New Roman" w:cs="Times New Roman"/>
          <w:sz w:val="26"/>
          <w:szCs w:val="26"/>
        </w:rPr>
      </w:pPr>
      <w:r w:rsidRPr="0090342B">
        <w:rPr>
          <w:rFonts w:ascii="Times New Roman" w:hAnsi="Times New Roman" w:cs="Times New Roman"/>
          <w:sz w:val="26"/>
          <w:szCs w:val="26"/>
        </w:rPr>
        <w:t xml:space="preserve"> </w:t>
      </w:r>
    </w:p>
    <w:p w14:paraId="6D97C2A7" w14:textId="77777777" w:rsidR="00BF3F4B" w:rsidRPr="0090342B" w:rsidRDefault="000F7E13" w:rsidP="00E42850">
      <w:pPr>
        <w:pStyle w:val="ListParagraph"/>
        <w:numPr>
          <w:ilvl w:val="0"/>
          <w:numId w:val="1"/>
        </w:numPr>
        <w:jc w:val="both"/>
        <w:rPr>
          <w:rFonts w:ascii="Times New Roman" w:hAnsi="Times New Roman" w:cs="Times New Roman"/>
          <w:sz w:val="26"/>
          <w:szCs w:val="26"/>
        </w:rPr>
      </w:pPr>
      <w:r w:rsidRPr="0090342B">
        <w:rPr>
          <w:rFonts w:ascii="Times New Roman" w:hAnsi="Times New Roman" w:cs="Times New Roman"/>
          <w:sz w:val="26"/>
          <w:szCs w:val="26"/>
        </w:rPr>
        <w:t>60% trai</w:t>
      </w:r>
      <w:r w:rsidR="00BF3F4B" w:rsidRPr="0090342B">
        <w:rPr>
          <w:rFonts w:ascii="Times New Roman" w:hAnsi="Times New Roman" w:cs="Times New Roman"/>
          <w:sz w:val="26"/>
          <w:szCs w:val="26"/>
        </w:rPr>
        <w:t>ning data, 40% testing data</w:t>
      </w:r>
    </w:p>
    <w:p w14:paraId="3CE356E1" w14:textId="771D7B88" w:rsidR="00BF3F4B" w:rsidRPr="0090342B" w:rsidRDefault="00BF3F4B" w:rsidP="00E42850">
      <w:pPr>
        <w:pStyle w:val="ListParagraph"/>
        <w:ind w:firstLine="720"/>
        <w:jc w:val="both"/>
        <w:rPr>
          <w:rFonts w:ascii="Times New Roman" w:hAnsi="Times New Roman" w:cs="Times New Roman"/>
          <w:sz w:val="26"/>
          <w:szCs w:val="26"/>
        </w:rPr>
      </w:pPr>
      <w:r w:rsidRPr="0090342B">
        <w:rPr>
          <w:rFonts w:ascii="Times New Roman" w:hAnsi="Times New Roman" w:cs="Times New Roman"/>
          <w:sz w:val="26"/>
          <w:szCs w:val="26"/>
        </w:rPr>
        <w:t>In this case training data was from 1-</w:t>
      </w:r>
      <w:r w:rsidR="00AE1591" w:rsidRPr="0090342B">
        <w:rPr>
          <w:rFonts w:ascii="Times New Roman" w:hAnsi="Times New Roman" w:cs="Times New Roman"/>
          <w:sz w:val="26"/>
          <w:szCs w:val="26"/>
        </w:rPr>
        <w:t>42</w:t>
      </w:r>
      <w:r w:rsidRPr="0090342B">
        <w:rPr>
          <w:rFonts w:ascii="Times New Roman" w:hAnsi="Times New Roman" w:cs="Times New Roman"/>
          <w:sz w:val="26"/>
          <w:szCs w:val="26"/>
        </w:rPr>
        <w:t xml:space="preserve">0 and testing data was </w:t>
      </w:r>
      <w:r w:rsidR="00AE1591" w:rsidRPr="0090342B">
        <w:rPr>
          <w:rFonts w:ascii="Times New Roman" w:hAnsi="Times New Roman" w:cs="Times New Roman"/>
          <w:sz w:val="26"/>
          <w:szCs w:val="26"/>
        </w:rPr>
        <w:t>42</w:t>
      </w:r>
      <w:r w:rsidRPr="0090342B">
        <w:rPr>
          <w:rFonts w:ascii="Times New Roman" w:hAnsi="Times New Roman" w:cs="Times New Roman"/>
          <w:sz w:val="26"/>
          <w:szCs w:val="26"/>
        </w:rPr>
        <w:t>1-699 which result in</w:t>
      </w:r>
      <w:r w:rsidRPr="0090342B">
        <w:rPr>
          <w:rFonts w:ascii="Times New Roman" w:hAnsi="Times New Roman" w:cs="Times New Roman"/>
          <w:b/>
          <w:sz w:val="26"/>
          <w:szCs w:val="26"/>
        </w:rPr>
        <w:t xml:space="preserve"> accuracy</w:t>
      </w:r>
      <w:r w:rsidR="00D32BFF" w:rsidRPr="0090342B">
        <w:rPr>
          <w:rFonts w:ascii="Times New Roman" w:hAnsi="Times New Roman" w:cs="Times New Roman"/>
          <w:b/>
          <w:sz w:val="26"/>
          <w:szCs w:val="26"/>
        </w:rPr>
        <w:t xml:space="preserve"> </w:t>
      </w:r>
      <w:r w:rsidR="00846E50" w:rsidRPr="0090342B">
        <w:rPr>
          <w:rFonts w:ascii="Times New Roman" w:hAnsi="Times New Roman" w:cs="Times New Roman"/>
          <w:b/>
          <w:sz w:val="26"/>
          <w:szCs w:val="26"/>
        </w:rPr>
        <w:t>99</w:t>
      </w:r>
      <w:r w:rsidR="00D32BFF" w:rsidRPr="0090342B">
        <w:rPr>
          <w:rFonts w:ascii="Times New Roman" w:hAnsi="Times New Roman" w:cs="Times New Roman"/>
          <w:b/>
          <w:sz w:val="26"/>
          <w:szCs w:val="26"/>
        </w:rPr>
        <w:t>.49.</w:t>
      </w:r>
      <w:r w:rsidRPr="0090342B">
        <w:rPr>
          <w:rFonts w:ascii="Times New Roman" w:hAnsi="Times New Roman" w:cs="Times New Roman"/>
          <w:sz w:val="26"/>
          <w:szCs w:val="26"/>
        </w:rPr>
        <w:t xml:space="preserve"> </w:t>
      </w:r>
    </w:p>
    <w:p w14:paraId="129934C3" w14:textId="77777777" w:rsidR="00AE1591" w:rsidRPr="0090342B" w:rsidRDefault="00AE1591" w:rsidP="00E42850">
      <w:pPr>
        <w:pStyle w:val="ListParagraph"/>
        <w:ind w:firstLine="720"/>
        <w:jc w:val="both"/>
        <w:rPr>
          <w:rFonts w:ascii="Times New Roman" w:hAnsi="Times New Roman" w:cs="Times New Roman"/>
          <w:sz w:val="26"/>
          <w:szCs w:val="26"/>
        </w:rPr>
      </w:pPr>
    </w:p>
    <w:p w14:paraId="57C5657E" w14:textId="77777777" w:rsidR="00AE1591" w:rsidRPr="0090342B" w:rsidRDefault="00AE1591" w:rsidP="00E42850">
      <w:pPr>
        <w:pStyle w:val="ListParagraph"/>
        <w:ind w:firstLine="720"/>
        <w:jc w:val="both"/>
        <w:rPr>
          <w:rFonts w:ascii="Times New Roman" w:hAnsi="Times New Roman" w:cs="Times New Roman"/>
          <w:sz w:val="26"/>
          <w:szCs w:val="26"/>
        </w:rPr>
      </w:pPr>
    </w:p>
    <w:p w14:paraId="77DC17FB" w14:textId="77777777" w:rsidR="00BF3F4B" w:rsidRPr="0090342B" w:rsidRDefault="000F7E13" w:rsidP="00E42850">
      <w:pPr>
        <w:pStyle w:val="ListParagraph"/>
        <w:numPr>
          <w:ilvl w:val="0"/>
          <w:numId w:val="1"/>
        </w:numPr>
        <w:jc w:val="both"/>
        <w:rPr>
          <w:rFonts w:ascii="Times New Roman" w:hAnsi="Times New Roman" w:cs="Times New Roman"/>
          <w:sz w:val="26"/>
          <w:szCs w:val="26"/>
        </w:rPr>
      </w:pPr>
      <w:r w:rsidRPr="0090342B">
        <w:rPr>
          <w:rFonts w:ascii="Times New Roman" w:hAnsi="Times New Roman" w:cs="Times New Roman"/>
          <w:sz w:val="26"/>
          <w:szCs w:val="26"/>
        </w:rPr>
        <w:t xml:space="preserve">70% training data, 30% testing data    </w:t>
      </w:r>
    </w:p>
    <w:p w14:paraId="11628908" w14:textId="4899954C" w:rsidR="000F7E13" w:rsidRPr="0090342B" w:rsidRDefault="00BF3F4B" w:rsidP="00E42850">
      <w:pPr>
        <w:pStyle w:val="ListParagraph"/>
        <w:ind w:firstLine="720"/>
        <w:jc w:val="both"/>
        <w:rPr>
          <w:rFonts w:ascii="Times New Roman" w:hAnsi="Times New Roman" w:cs="Times New Roman"/>
          <w:sz w:val="26"/>
          <w:szCs w:val="26"/>
        </w:rPr>
      </w:pPr>
      <w:r w:rsidRPr="0090342B">
        <w:rPr>
          <w:rFonts w:ascii="Times New Roman" w:hAnsi="Times New Roman" w:cs="Times New Roman"/>
          <w:sz w:val="26"/>
          <w:szCs w:val="26"/>
        </w:rPr>
        <w:t>In this case training data was from 1-</w:t>
      </w:r>
      <w:r w:rsidR="00AE1591" w:rsidRPr="0090342B">
        <w:rPr>
          <w:rFonts w:ascii="Times New Roman" w:hAnsi="Times New Roman" w:cs="Times New Roman"/>
          <w:sz w:val="26"/>
          <w:szCs w:val="26"/>
        </w:rPr>
        <w:t>49</w:t>
      </w:r>
      <w:r w:rsidRPr="0090342B">
        <w:rPr>
          <w:rFonts w:ascii="Times New Roman" w:hAnsi="Times New Roman" w:cs="Times New Roman"/>
          <w:sz w:val="26"/>
          <w:szCs w:val="26"/>
        </w:rPr>
        <w:t xml:space="preserve">0 and testing data was </w:t>
      </w:r>
      <w:r w:rsidR="00AE1591" w:rsidRPr="0090342B">
        <w:rPr>
          <w:rFonts w:ascii="Times New Roman" w:hAnsi="Times New Roman" w:cs="Times New Roman"/>
          <w:sz w:val="26"/>
          <w:szCs w:val="26"/>
        </w:rPr>
        <w:t>49</w:t>
      </w:r>
      <w:r w:rsidRPr="0090342B">
        <w:rPr>
          <w:rFonts w:ascii="Times New Roman" w:hAnsi="Times New Roman" w:cs="Times New Roman"/>
          <w:sz w:val="26"/>
          <w:szCs w:val="26"/>
        </w:rPr>
        <w:t xml:space="preserve">1-699 which result in </w:t>
      </w:r>
      <w:r w:rsidRPr="0090342B">
        <w:rPr>
          <w:rFonts w:ascii="Times New Roman" w:hAnsi="Times New Roman" w:cs="Times New Roman"/>
          <w:b/>
          <w:sz w:val="26"/>
          <w:szCs w:val="26"/>
        </w:rPr>
        <w:t>accuracy</w:t>
      </w:r>
      <w:r w:rsidR="00766B2C" w:rsidRPr="0090342B">
        <w:rPr>
          <w:rFonts w:ascii="Times New Roman" w:hAnsi="Times New Roman" w:cs="Times New Roman"/>
          <w:b/>
          <w:sz w:val="26"/>
          <w:szCs w:val="26"/>
        </w:rPr>
        <w:t xml:space="preserve"> 99.04.</w:t>
      </w:r>
      <w:r w:rsidRPr="0090342B">
        <w:rPr>
          <w:rFonts w:ascii="Times New Roman" w:hAnsi="Times New Roman" w:cs="Times New Roman"/>
          <w:sz w:val="26"/>
          <w:szCs w:val="26"/>
        </w:rPr>
        <w:t xml:space="preserve"> </w:t>
      </w:r>
    </w:p>
    <w:p w14:paraId="0C2FA22B" w14:textId="1811C6D3" w:rsidR="000F7E13" w:rsidRPr="0090342B" w:rsidRDefault="000F7E13" w:rsidP="00E42850">
      <w:pPr>
        <w:pStyle w:val="ListParagraph"/>
        <w:numPr>
          <w:ilvl w:val="0"/>
          <w:numId w:val="1"/>
        </w:numPr>
        <w:jc w:val="both"/>
        <w:rPr>
          <w:rFonts w:ascii="Times New Roman" w:hAnsi="Times New Roman" w:cs="Times New Roman"/>
          <w:sz w:val="26"/>
          <w:szCs w:val="26"/>
        </w:rPr>
      </w:pPr>
      <w:r w:rsidRPr="0090342B">
        <w:rPr>
          <w:rFonts w:ascii="Times New Roman" w:hAnsi="Times New Roman" w:cs="Times New Roman"/>
          <w:sz w:val="26"/>
          <w:szCs w:val="26"/>
        </w:rPr>
        <w:t xml:space="preserve">80% training data, 20% testing data     </w:t>
      </w:r>
    </w:p>
    <w:p w14:paraId="04A5D23A" w14:textId="45387E06" w:rsidR="00BF3F4B" w:rsidRPr="0090342B" w:rsidRDefault="00BF3F4B" w:rsidP="00E42850">
      <w:pPr>
        <w:ind w:left="1080" w:firstLine="360"/>
        <w:jc w:val="both"/>
        <w:rPr>
          <w:rFonts w:ascii="Times New Roman" w:hAnsi="Times New Roman" w:cs="Times New Roman"/>
          <w:sz w:val="26"/>
          <w:szCs w:val="26"/>
        </w:rPr>
      </w:pPr>
      <w:r w:rsidRPr="0090342B">
        <w:rPr>
          <w:rFonts w:ascii="Times New Roman" w:hAnsi="Times New Roman" w:cs="Times New Roman"/>
          <w:sz w:val="26"/>
          <w:szCs w:val="26"/>
        </w:rPr>
        <w:t>In this case training data was from 1-</w:t>
      </w:r>
      <w:r w:rsidR="00AE1591" w:rsidRPr="0090342B">
        <w:rPr>
          <w:rFonts w:ascii="Times New Roman" w:hAnsi="Times New Roman" w:cs="Times New Roman"/>
          <w:sz w:val="26"/>
          <w:szCs w:val="26"/>
        </w:rPr>
        <w:t>560</w:t>
      </w:r>
      <w:r w:rsidRPr="0090342B">
        <w:rPr>
          <w:rFonts w:ascii="Times New Roman" w:hAnsi="Times New Roman" w:cs="Times New Roman"/>
          <w:sz w:val="26"/>
          <w:szCs w:val="26"/>
        </w:rPr>
        <w:t xml:space="preserve"> and testing data was </w:t>
      </w:r>
      <w:r w:rsidR="00AE1591" w:rsidRPr="0090342B">
        <w:rPr>
          <w:rFonts w:ascii="Times New Roman" w:hAnsi="Times New Roman" w:cs="Times New Roman"/>
          <w:sz w:val="26"/>
          <w:szCs w:val="26"/>
        </w:rPr>
        <w:t>56</w:t>
      </w:r>
      <w:r w:rsidRPr="0090342B">
        <w:rPr>
          <w:rFonts w:ascii="Times New Roman" w:hAnsi="Times New Roman" w:cs="Times New Roman"/>
          <w:sz w:val="26"/>
          <w:szCs w:val="26"/>
        </w:rPr>
        <w:t xml:space="preserve">1-699 which result in </w:t>
      </w:r>
      <w:r w:rsidRPr="0090342B">
        <w:rPr>
          <w:rFonts w:ascii="Times New Roman" w:hAnsi="Times New Roman" w:cs="Times New Roman"/>
          <w:b/>
          <w:sz w:val="26"/>
          <w:szCs w:val="26"/>
        </w:rPr>
        <w:t>acc</w:t>
      </w:r>
      <w:r w:rsidR="00AE1591" w:rsidRPr="0090342B">
        <w:rPr>
          <w:rFonts w:ascii="Times New Roman" w:hAnsi="Times New Roman" w:cs="Times New Roman"/>
          <w:b/>
          <w:sz w:val="26"/>
          <w:szCs w:val="26"/>
        </w:rPr>
        <w:t>uracy</w:t>
      </w:r>
      <w:r w:rsidR="00742821" w:rsidRPr="0090342B">
        <w:rPr>
          <w:rFonts w:ascii="Times New Roman" w:hAnsi="Times New Roman" w:cs="Times New Roman"/>
          <w:b/>
          <w:sz w:val="26"/>
          <w:szCs w:val="26"/>
        </w:rPr>
        <w:t xml:space="preserve"> 100.</w:t>
      </w:r>
    </w:p>
    <w:p w14:paraId="09620889" w14:textId="1237235F" w:rsidR="000F7E13" w:rsidRPr="0090342B" w:rsidRDefault="000F7E13" w:rsidP="00E42850">
      <w:pPr>
        <w:pStyle w:val="ListParagraph"/>
        <w:numPr>
          <w:ilvl w:val="0"/>
          <w:numId w:val="1"/>
        </w:numPr>
        <w:jc w:val="both"/>
        <w:rPr>
          <w:rFonts w:ascii="Times New Roman" w:hAnsi="Times New Roman" w:cs="Times New Roman"/>
          <w:sz w:val="26"/>
          <w:szCs w:val="26"/>
        </w:rPr>
      </w:pPr>
      <w:r w:rsidRPr="0090342B">
        <w:rPr>
          <w:rFonts w:ascii="Times New Roman" w:hAnsi="Times New Roman" w:cs="Times New Roman"/>
          <w:sz w:val="26"/>
          <w:szCs w:val="26"/>
        </w:rPr>
        <w:t xml:space="preserve">90% training data, 10% testing data     </w:t>
      </w:r>
    </w:p>
    <w:p w14:paraId="652ECD45" w14:textId="075DDCFA" w:rsidR="00BF3F4B" w:rsidRPr="0090342B" w:rsidRDefault="00BF3F4B" w:rsidP="00E42850">
      <w:pPr>
        <w:pStyle w:val="ListParagraph"/>
        <w:ind w:firstLine="720"/>
        <w:jc w:val="both"/>
        <w:rPr>
          <w:rFonts w:ascii="Times New Roman" w:hAnsi="Times New Roman" w:cs="Times New Roman"/>
          <w:sz w:val="26"/>
          <w:szCs w:val="26"/>
        </w:rPr>
      </w:pPr>
      <w:r w:rsidRPr="0090342B">
        <w:rPr>
          <w:rFonts w:ascii="Times New Roman" w:hAnsi="Times New Roman" w:cs="Times New Roman"/>
          <w:sz w:val="26"/>
          <w:szCs w:val="26"/>
        </w:rPr>
        <w:t>In this case training data was from 1-</w:t>
      </w:r>
      <w:r w:rsidR="00AE1591" w:rsidRPr="0090342B">
        <w:rPr>
          <w:rFonts w:ascii="Times New Roman" w:hAnsi="Times New Roman" w:cs="Times New Roman"/>
          <w:sz w:val="26"/>
          <w:szCs w:val="26"/>
        </w:rPr>
        <w:t>63</w:t>
      </w:r>
      <w:r w:rsidRPr="0090342B">
        <w:rPr>
          <w:rFonts w:ascii="Times New Roman" w:hAnsi="Times New Roman" w:cs="Times New Roman"/>
          <w:sz w:val="26"/>
          <w:szCs w:val="26"/>
        </w:rPr>
        <w:t xml:space="preserve">0 and testing data was </w:t>
      </w:r>
      <w:r w:rsidR="00AE1591" w:rsidRPr="0090342B">
        <w:rPr>
          <w:rFonts w:ascii="Times New Roman" w:hAnsi="Times New Roman" w:cs="Times New Roman"/>
          <w:sz w:val="26"/>
          <w:szCs w:val="26"/>
        </w:rPr>
        <w:t>63</w:t>
      </w:r>
      <w:r w:rsidRPr="0090342B">
        <w:rPr>
          <w:rFonts w:ascii="Times New Roman" w:hAnsi="Times New Roman" w:cs="Times New Roman"/>
          <w:sz w:val="26"/>
          <w:szCs w:val="26"/>
        </w:rPr>
        <w:t>1-699 which result in</w:t>
      </w:r>
      <w:r w:rsidRPr="0090342B">
        <w:rPr>
          <w:rFonts w:ascii="Times New Roman" w:hAnsi="Times New Roman" w:cs="Times New Roman"/>
          <w:b/>
          <w:sz w:val="26"/>
          <w:szCs w:val="26"/>
        </w:rPr>
        <w:t xml:space="preserve"> accuracy</w:t>
      </w:r>
      <w:r w:rsidR="00742821" w:rsidRPr="0090342B">
        <w:rPr>
          <w:rFonts w:ascii="Times New Roman" w:hAnsi="Times New Roman" w:cs="Times New Roman"/>
          <w:b/>
          <w:sz w:val="26"/>
          <w:szCs w:val="26"/>
        </w:rPr>
        <w:t xml:space="preserve"> 100.</w:t>
      </w:r>
      <w:r w:rsidRPr="0090342B">
        <w:rPr>
          <w:rFonts w:ascii="Times New Roman" w:hAnsi="Times New Roman" w:cs="Times New Roman"/>
          <w:sz w:val="26"/>
          <w:szCs w:val="26"/>
        </w:rPr>
        <w:t xml:space="preserve"> </w:t>
      </w:r>
    </w:p>
    <w:p w14:paraId="193B043B" w14:textId="6BF2C4E0" w:rsidR="00200060" w:rsidRPr="0090342B" w:rsidRDefault="002A17A5" w:rsidP="00E42850">
      <w:pPr>
        <w:jc w:val="both"/>
        <w:rPr>
          <w:rFonts w:ascii="Times New Roman" w:hAnsi="Times New Roman" w:cs="Times New Roman"/>
          <w:sz w:val="26"/>
          <w:szCs w:val="26"/>
        </w:rPr>
      </w:pPr>
      <w:r w:rsidRPr="0090342B">
        <w:rPr>
          <w:rFonts w:ascii="Times New Roman" w:hAnsi="Times New Roman" w:cs="Times New Roman"/>
          <w:sz w:val="26"/>
          <w:szCs w:val="26"/>
        </w:rPr>
        <w:t xml:space="preserve">This hypothesis seems to be true as the results are surprising, on less training data the accuracy of system was low but it kept on increasing while training data was increased. As discussed earlier neural network are like human brain, they tend learn by examples, and by increasing data means there is more learning but there could be another possibility that when the learning data as increased, the testing data was decreasing at the same </w:t>
      </w:r>
      <w:r w:rsidR="00D44927" w:rsidRPr="0090342B">
        <w:rPr>
          <w:rFonts w:ascii="Times New Roman" w:hAnsi="Times New Roman" w:cs="Times New Roman"/>
          <w:sz w:val="26"/>
          <w:szCs w:val="26"/>
        </w:rPr>
        <w:t>time, this might be the reason behind the 100% accuracy that we have to check a lot instances.</w:t>
      </w:r>
    </w:p>
    <w:p w14:paraId="43AD5716" w14:textId="32C88690" w:rsidR="00D44927" w:rsidRPr="0090342B" w:rsidRDefault="00D44927" w:rsidP="00E42850">
      <w:pPr>
        <w:jc w:val="both"/>
        <w:rPr>
          <w:rFonts w:ascii="Times New Roman" w:hAnsi="Times New Roman" w:cs="Times New Roman"/>
          <w:sz w:val="26"/>
          <w:szCs w:val="26"/>
        </w:rPr>
      </w:pPr>
      <w:r w:rsidRPr="0090342B">
        <w:rPr>
          <w:rFonts w:ascii="Times New Roman" w:hAnsi="Times New Roman" w:cs="Times New Roman"/>
          <w:sz w:val="26"/>
          <w:szCs w:val="26"/>
        </w:rPr>
        <w:lastRenderedPageBreak/>
        <w:t xml:space="preserve">Finally, it can be concluded from the experiments and analysis that there are </w:t>
      </w:r>
      <w:commentRangeStart w:id="51"/>
      <w:commentRangeStart w:id="52"/>
      <w:r w:rsidRPr="0090342B">
        <w:rPr>
          <w:rFonts w:ascii="Times New Roman" w:hAnsi="Times New Roman" w:cs="Times New Roman"/>
          <w:sz w:val="26"/>
          <w:szCs w:val="26"/>
        </w:rPr>
        <w:t>hard</w:t>
      </w:r>
      <w:commentRangeEnd w:id="51"/>
      <w:r w:rsidR="00AF4F70">
        <w:rPr>
          <w:rStyle w:val="CommentReference"/>
        </w:rPr>
        <w:commentReference w:id="51"/>
      </w:r>
      <w:commentRangeEnd w:id="52"/>
      <w:r w:rsidR="0057597E">
        <w:rPr>
          <w:rStyle w:val="CommentReference"/>
        </w:rPr>
        <w:commentReference w:id="52"/>
      </w:r>
      <w:r w:rsidRPr="0090342B">
        <w:rPr>
          <w:rFonts w:ascii="Times New Roman" w:hAnsi="Times New Roman" w:cs="Times New Roman"/>
          <w:sz w:val="26"/>
          <w:szCs w:val="26"/>
        </w:rPr>
        <w:t xml:space="preserve"> and fast rules for the parameters of a neural network</w:t>
      </w:r>
      <w:r w:rsidR="00EC6321" w:rsidRPr="0090342B">
        <w:rPr>
          <w:rFonts w:ascii="Times New Roman" w:hAnsi="Times New Roman" w:cs="Times New Roman"/>
          <w:sz w:val="26"/>
          <w:szCs w:val="26"/>
        </w:rPr>
        <w:t>,</w:t>
      </w:r>
      <w:r w:rsidRPr="0090342B">
        <w:rPr>
          <w:rFonts w:ascii="Times New Roman" w:hAnsi="Times New Roman" w:cs="Times New Roman"/>
          <w:sz w:val="26"/>
          <w:szCs w:val="26"/>
        </w:rPr>
        <w:t xml:space="preserve"> </w:t>
      </w:r>
      <w:r w:rsidR="00EC6321" w:rsidRPr="0090342B">
        <w:rPr>
          <w:rFonts w:ascii="Times New Roman" w:hAnsi="Times New Roman" w:cs="Times New Roman"/>
          <w:sz w:val="26"/>
          <w:szCs w:val="26"/>
        </w:rPr>
        <w:t>like no one say that how much hidden layers should be there in a neural network, it purely depends upon the nature of the problem.</w:t>
      </w:r>
    </w:p>
    <w:p w14:paraId="309724F9" w14:textId="77777777" w:rsidR="00200060" w:rsidRPr="007827BA" w:rsidRDefault="00200060" w:rsidP="00CD24B0">
      <w:pPr>
        <w:jc w:val="both"/>
        <w:rPr>
          <w:rFonts w:ascii="Times New Roman" w:hAnsi="Times New Roman" w:cs="Times New Roman"/>
        </w:rPr>
      </w:pPr>
    </w:p>
    <w:p w14:paraId="6394BE7F" w14:textId="77777777" w:rsidR="00200060" w:rsidRPr="007827BA" w:rsidRDefault="00200060" w:rsidP="00CD24B0">
      <w:pPr>
        <w:jc w:val="both"/>
        <w:rPr>
          <w:rFonts w:ascii="Times New Roman" w:hAnsi="Times New Roman" w:cs="Times New Roman"/>
        </w:rPr>
      </w:pPr>
    </w:p>
    <w:p w14:paraId="23E96D46" w14:textId="3C59CE9F" w:rsidR="008C2E8B" w:rsidRPr="007827BA" w:rsidRDefault="008C2E8B" w:rsidP="00CD24B0">
      <w:pPr>
        <w:jc w:val="both"/>
        <w:rPr>
          <w:rFonts w:ascii="Times New Roman" w:hAnsi="Times New Roman" w:cs="Times New Roman"/>
        </w:rPr>
      </w:pPr>
    </w:p>
    <w:p w14:paraId="571347B1" w14:textId="77777777" w:rsidR="00F4483E" w:rsidRPr="00F4483E" w:rsidRDefault="00F4483E" w:rsidP="00F4483E">
      <w:pPr>
        <w:tabs>
          <w:tab w:val="left" w:pos="975"/>
        </w:tabs>
        <w:jc w:val="both"/>
        <w:rPr>
          <w:rFonts w:ascii="Times New Roman" w:hAnsi="Times New Roman" w:cs="Times New Roman"/>
          <w:b/>
          <w:sz w:val="44"/>
          <w:szCs w:val="44"/>
        </w:rPr>
      </w:pPr>
    </w:p>
    <w:p w14:paraId="23E96D47" w14:textId="479AAA24" w:rsidR="000E6B2A" w:rsidRPr="001D5268" w:rsidRDefault="00F4483E" w:rsidP="001D5268">
      <w:pPr>
        <w:pStyle w:val="Heading1"/>
        <w:rPr>
          <w:rFonts w:ascii="Times New Roman" w:hAnsi="Times New Roman" w:cs="Times New Roman"/>
          <w:b/>
          <w:color w:val="000000" w:themeColor="text1"/>
        </w:rPr>
      </w:pPr>
      <w:r w:rsidRPr="001D5268">
        <w:rPr>
          <w:rFonts w:ascii="Times New Roman" w:hAnsi="Times New Roman" w:cs="Times New Roman"/>
          <w:b/>
          <w:color w:val="000000" w:themeColor="text1"/>
        </w:rPr>
        <w:t>5 Bibliography and Citations</w:t>
      </w:r>
      <w:r w:rsidR="00BC717C" w:rsidRPr="001D5268">
        <w:rPr>
          <w:rFonts w:ascii="Times New Roman" w:hAnsi="Times New Roman" w:cs="Times New Roman"/>
          <w:b/>
          <w:color w:val="000000" w:themeColor="text1"/>
        </w:rPr>
        <w:t>:</w:t>
      </w:r>
    </w:p>
    <w:p w14:paraId="23E96D49" w14:textId="38AC9A3C" w:rsidR="00845A0E" w:rsidRPr="007827BA" w:rsidRDefault="000E6B2A" w:rsidP="00CD24B0">
      <w:pPr>
        <w:tabs>
          <w:tab w:val="left" w:pos="975"/>
        </w:tabs>
        <w:jc w:val="both"/>
        <w:rPr>
          <w:rStyle w:val="selectable"/>
          <w:rFonts w:ascii="Times New Roman" w:hAnsi="Times New Roman" w:cs="Times New Roman"/>
          <w:b/>
          <w:sz w:val="44"/>
          <w:szCs w:val="44"/>
        </w:rPr>
      </w:pPr>
      <w:r w:rsidRPr="007827BA">
        <w:rPr>
          <w:rStyle w:val="selectable"/>
          <w:rFonts w:ascii="Times New Roman" w:hAnsi="Times New Roman" w:cs="Times New Roman"/>
        </w:rPr>
        <w:t xml:space="preserve"> </w:t>
      </w:r>
      <w:r w:rsidR="00BC717C" w:rsidRPr="007827BA">
        <w:rPr>
          <w:rStyle w:val="selectable"/>
          <w:rFonts w:ascii="Times New Roman" w:hAnsi="Times New Roman" w:cs="Times New Roman"/>
        </w:rPr>
        <w:t xml:space="preserve">[1]"Breast cancer: prevention and control", </w:t>
      </w:r>
      <w:r w:rsidR="00BC717C" w:rsidRPr="007827BA">
        <w:rPr>
          <w:rStyle w:val="selectable"/>
          <w:rFonts w:ascii="Times New Roman" w:hAnsi="Times New Roman" w:cs="Times New Roman"/>
          <w:i/>
          <w:iCs/>
        </w:rPr>
        <w:t>World Health Organization</w:t>
      </w:r>
      <w:r w:rsidR="00BC717C" w:rsidRPr="007827BA">
        <w:rPr>
          <w:rStyle w:val="selectable"/>
          <w:rFonts w:ascii="Times New Roman" w:hAnsi="Times New Roman" w:cs="Times New Roman"/>
        </w:rPr>
        <w:t>, 2017. [Online]. Available: http://www.who.int/cancer/detection/breastcancer/en/index1.html. [Accessed: 02- Dec- 2017].</w:t>
      </w:r>
    </w:p>
    <w:p w14:paraId="23E96D4B" w14:textId="0AFA4E9F" w:rsidR="0035115F" w:rsidRPr="007827BA" w:rsidRDefault="00277E08" w:rsidP="00CD24B0">
      <w:pPr>
        <w:jc w:val="both"/>
        <w:rPr>
          <w:rStyle w:val="selectable"/>
          <w:rFonts w:ascii="Times New Roman" w:hAnsi="Times New Roman" w:cs="Times New Roman"/>
        </w:rPr>
      </w:pPr>
      <w:r w:rsidRPr="007827BA">
        <w:rPr>
          <w:rStyle w:val="selectable"/>
          <w:rFonts w:ascii="Times New Roman" w:hAnsi="Times New Roman" w:cs="Times New Roman"/>
        </w:rPr>
        <w:t xml:space="preserve">[2]"A Basic Introduction To Neural Networks", </w:t>
      </w:r>
      <w:r w:rsidRPr="007827BA">
        <w:rPr>
          <w:rStyle w:val="selectable"/>
          <w:rFonts w:ascii="Times New Roman" w:hAnsi="Times New Roman" w:cs="Times New Roman"/>
          <w:i/>
          <w:iCs/>
        </w:rPr>
        <w:t>Pages.cs.wisc.edu</w:t>
      </w:r>
      <w:r w:rsidRPr="007827BA">
        <w:rPr>
          <w:rStyle w:val="selectable"/>
          <w:rFonts w:ascii="Times New Roman" w:hAnsi="Times New Roman" w:cs="Times New Roman"/>
        </w:rPr>
        <w:t>, 2017. [Online]. Available: http://pages.cs.wisc.edu/~bolo/shipyard/neural/local.html. [Accessed: 02- Dec- 2017].</w:t>
      </w:r>
    </w:p>
    <w:p w14:paraId="23E96D4C" w14:textId="77777777" w:rsidR="0035115F" w:rsidRPr="007827BA" w:rsidRDefault="0035115F" w:rsidP="00CD24B0">
      <w:pPr>
        <w:jc w:val="both"/>
        <w:rPr>
          <w:rStyle w:val="selectable"/>
          <w:rFonts w:ascii="Times New Roman" w:hAnsi="Times New Roman" w:cs="Times New Roman"/>
        </w:rPr>
      </w:pPr>
      <w:r w:rsidRPr="007827BA">
        <w:rPr>
          <w:rStyle w:val="selectable"/>
          <w:rFonts w:ascii="Times New Roman" w:hAnsi="Times New Roman" w:cs="Times New Roman"/>
        </w:rPr>
        <w:t xml:space="preserve">[3]"Creating a Neural Network from Scratch — TensorFlow for Hackers (Part IV)", </w:t>
      </w:r>
      <w:r w:rsidRPr="007827BA">
        <w:rPr>
          <w:rStyle w:val="selectable"/>
          <w:rFonts w:ascii="Times New Roman" w:hAnsi="Times New Roman" w:cs="Times New Roman"/>
          <w:i/>
          <w:iCs/>
        </w:rPr>
        <w:t>Medium</w:t>
      </w:r>
      <w:r w:rsidRPr="007827BA">
        <w:rPr>
          <w:rStyle w:val="selectable"/>
          <w:rFonts w:ascii="Times New Roman" w:hAnsi="Times New Roman" w:cs="Times New Roman"/>
        </w:rPr>
        <w:t>, 2017. [Online]. Available: https://medium.com/@curiousily/tensorflow-for-hackers-part-iv-neural-network-from-scratch-1a4f504dfa8. [Accessed: 02- Dec- 2017].</w:t>
      </w:r>
    </w:p>
    <w:p w14:paraId="01E432A7" w14:textId="26782783" w:rsidR="0027271C" w:rsidRPr="007827BA" w:rsidRDefault="00EC5180" w:rsidP="00CD24B0">
      <w:pPr>
        <w:jc w:val="both"/>
        <w:rPr>
          <w:rFonts w:ascii="Times New Roman" w:hAnsi="Times New Roman" w:cs="Times New Roman"/>
        </w:rPr>
      </w:pPr>
      <w:r w:rsidRPr="007827BA">
        <w:rPr>
          <w:rStyle w:val="selectable"/>
          <w:rFonts w:ascii="Times New Roman" w:hAnsi="Times New Roman" w:cs="Times New Roman"/>
        </w:rPr>
        <w:t>[4]2017. [Online]. Available: https://www.researchgate.net/figure/301344011_fig13_Multi-layer-feedforward-network. [Accessed: 02- Dec- 2017].</w:t>
      </w:r>
    </w:p>
    <w:p w14:paraId="742A5B91" w14:textId="1EC144A1" w:rsidR="00916CA6" w:rsidRPr="007827BA" w:rsidRDefault="0027271C" w:rsidP="00CD24B0">
      <w:pPr>
        <w:widowControl w:val="0"/>
        <w:autoSpaceDE w:val="0"/>
        <w:autoSpaceDN w:val="0"/>
        <w:adjustRightInd w:val="0"/>
        <w:spacing w:line="240" w:lineRule="auto"/>
        <w:ind w:left="640" w:hanging="640"/>
        <w:jc w:val="both"/>
        <w:rPr>
          <w:rFonts w:ascii="Times New Roman" w:hAnsi="Times New Roman" w:cs="Times New Roman"/>
          <w:noProof/>
          <w:szCs w:val="24"/>
        </w:rPr>
      </w:pPr>
      <w:r w:rsidRPr="007827BA">
        <w:rPr>
          <w:rFonts w:ascii="Times New Roman" w:hAnsi="Times New Roman" w:cs="Times New Roman"/>
        </w:rPr>
        <w:fldChar w:fldCharType="begin" w:fldLock="1"/>
      </w:r>
      <w:r w:rsidRPr="007827BA">
        <w:rPr>
          <w:rFonts w:ascii="Times New Roman" w:hAnsi="Times New Roman" w:cs="Times New Roman"/>
        </w:rPr>
        <w:instrText xml:space="preserve">ADDIN Mendeley Bibliography CSL_BIBLIOGRAPHY </w:instrText>
      </w:r>
      <w:r w:rsidRPr="007827BA">
        <w:rPr>
          <w:rFonts w:ascii="Times New Roman" w:hAnsi="Times New Roman" w:cs="Times New Roman"/>
        </w:rPr>
        <w:fldChar w:fldCharType="separate"/>
      </w:r>
      <w:r w:rsidRPr="007827BA">
        <w:rPr>
          <w:rFonts w:ascii="Times New Roman" w:hAnsi="Times New Roman" w:cs="Times New Roman"/>
          <w:noProof/>
          <w:szCs w:val="24"/>
        </w:rPr>
        <w:t>[5]</w:t>
      </w:r>
      <w:r w:rsidRPr="007827BA">
        <w:rPr>
          <w:rFonts w:ascii="Times New Roman" w:hAnsi="Times New Roman" w:cs="Times New Roman"/>
          <w:noProof/>
          <w:szCs w:val="24"/>
        </w:rPr>
        <w:tab/>
        <w:t>A. R. Zamir, T.-L. Wu, L. Sun, W. Shen, J. Malik, and S. Savarese, “Feedback Networks,” 2016.</w:t>
      </w:r>
    </w:p>
    <w:p w14:paraId="1DF427AE" w14:textId="6899E624" w:rsidR="00916CA6" w:rsidRPr="007827BA" w:rsidRDefault="00512825" w:rsidP="00CD24B0">
      <w:pPr>
        <w:widowControl w:val="0"/>
        <w:autoSpaceDE w:val="0"/>
        <w:autoSpaceDN w:val="0"/>
        <w:adjustRightInd w:val="0"/>
        <w:spacing w:line="240" w:lineRule="auto"/>
        <w:ind w:left="640" w:hanging="640"/>
        <w:jc w:val="both"/>
        <w:rPr>
          <w:rFonts w:ascii="Times New Roman" w:hAnsi="Times New Roman" w:cs="Times New Roman"/>
          <w:noProof/>
        </w:rPr>
      </w:pPr>
      <w:r w:rsidRPr="007827BA">
        <w:rPr>
          <w:rStyle w:val="selectable"/>
          <w:rFonts w:ascii="Times New Roman" w:hAnsi="Times New Roman" w:cs="Times New Roman"/>
        </w:rPr>
        <w:t>[6</w:t>
      </w:r>
      <w:r w:rsidR="00916CA6" w:rsidRPr="007827BA">
        <w:rPr>
          <w:rStyle w:val="selectable"/>
          <w:rFonts w:ascii="Times New Roman" w:hAnsi="Times New Roman" w:cs="Times New Roman"/>
        </w:rPr>
        <w:t xml:space="preserve">]"Chegg.com", </w:t>
      </w:r>
      <w:r w:rsidR="00916CA6" w:rsidRPr="007827BA">
        <w:rPr>
          <w:rStyle w:val="selectable"/>
          <w:rFonts w:ascii="Times New Roman" w:hAnsi="Times New Roman" w:cs="Times New Roman"/>
          <w:i/>
          <w:iCs/>
        </w:rPr>
        <w:t>Chegg.com</w:t>
      </w:r>
      <w:r w:rsidR="00916CA6" w:rsidRPr="007827BA">
        <w:rPr>
          <w:rStyle w:val="selectable"/>
          <w:rFonts w:ascii="Times New Roman" w:hAnsi="Times New Roman" w:cs="Times New Roman"/>
        </w:rPr>
        <w:t>, 2017. [Online]. Available: http://www.chegg.com/homework-help/definitions/artificial-neural-network-3. [Accessed: 02- Dec- 2017].</w:t>
      </w:r>
    </w:p>
    <w:p w14:paraId="649D31CF" w14:textId="5B34109C" w:rsidR="0027271C" w:rsidRPr="007827BA" w:rsidRDefault="0027271C" w:rsidP="00CD24B0">
      <w:pPr>
        <w:jc w:val="both"/>
        <w:rPr>
          <w:rFonts w:ascii="Times New Roman" w:hAnsi="Times New Roman" w:cs="Times New Roman"/>
        </w:rPr>
      </w:pPr>
      <w:r w:rsidRPr="007827BA">
        <w:rPr>
          <w:rFonts w:ascii="Times New Roman" w:hAnsi="Times New Roman" w:cs="Times New Roman"/>
        </w:rPr>
        <w:fldChar w:fldCharType="end"/>
      </w:r>
    </w:p>
    <w:sectPr w:rsidR="0027271C" w:rsidRPr="007827BA" w:rsidSect="00E54950">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mail - [2010]" w:date="2017-12-10T17:47:00Z" w:initials="i-[">
    <w:p w14:paraId="7F883032" w14:textId="4705699B" w:rsidR="002B7AA6" w:rsidRDefault="002B7AA6">
      <w:pPr>
        <w:pStyle w:val="CommentText"/>
      </w:pPr>
      <w:r>
        <w:rPr>
          <w:rStyle w:val="CommentReference"/>
        </w:rPr>
        <w:annotationRef/>
      </w:r>
      <w:r>
        <w:t>Correct the commas</w:t>
      </w:r>
    </w:p>
  </w:comment>
  <w:comment w:id="1" w:author="ismail - [2010]" w:date="2017-12-10T17:37:00Z" w:initials="i-[">
    <w:p w14:paraId="606B1109" w14:textId="0262A6FC" w:rsidR="00EF74DF" w:rsidRDefault="00EF74DF">
      <w:pPr>
        <w:pStyle w:val="CommentText"/>
      </w:pPr>
      <w:r>
        <w:rPr>
          <w:rStyle w:val="CommentReference"/>
        </w:rPr>
        <w:annotationRef/>
      </w:r>
      <w:r>
        <w:t>discussed</w:t>
      </w:r>
    </w:p>
  </w:comment>
  <w:comment w:id="2" w:author="ismail - [2010]" w:date="2017-12-10T17:32:00Z" w:initials="i-[">
    <w:p w14:paraId="040721E1" w14:textId="3503415E" w:rsidR="00A626A6" w:rsidRDefault="00A626A6">
      <w:pPr>
        <w:pStyle w:val="CommentText"/>
      </w:pPr>
      <w:r>
        <w:rPr>
          <w:rStyle w:val="CommentReference"/>
        </w:rPr>
        <w:annotationRef/>
      </w:r>
      <w:r>
        <w:t>errors</w:t>
      </w:r>
    </w:p>
  </w:comment>
  <w:comment w:id="3" w:author="ismail - [2010]" w:date="2017-12-10T17:32:00Z" w:initials="i-[">
    <w:p w14:paraId="1215EF8A" w14:textId="6E6B9DD9" w:rsidR="00786B23" w:rsidRDefault="00786B23">
      <w:pPr>
        <w:pStyle w:val="CommentText"/>
      </w:pPr>
      <w:r>
        <w:rPr>
          <w:rStyle w:val="CommentReference"/>
        </w:rPr>
        <w:annotationRef/>
      </w:r>
      <w:r>
        <w:t>variables</w:t>
      </w:r>
    </w:p>
  </w:comment>
  <w:comment w:id="49" w:author="ismail - [2010]" w:date="2017-12-10T17:28:00Z" w:initials="i-[">
    <w:p w14:paraId="7A25C2B7" w14:textId="79AF2615" w:rsidR="0057597E" w:rsidRDefault="0057597E">
      <w:pPr>
        <w:pStyle w:val="CommentText"/>
      </w:pPr>
      <w:r>
        <w:rPr>
          <w:rStyle w:val="CommentReference"/>
        </w:rPr>
        <w:annotationRef/>
      </w:r>
      <w:r w:rsidR="00B1451B">
        <w:t xml:space="preserve">Add </w:t>
      </w:r>
      <w:r>
        <w:t>some</w:t>
      </w:r>
      <w:r w:rsidR="00B1451B">
        <w:t xml:space="preserve"> more</w:t>
      </w:r>
      <w:r>
        <w:t xml:space="preserve"> hyp</w:t>
      </w:r>
      <w:r w:rsidR="00BB2AE6">
        <w:t>othesis if you can, otherwise its fine</w:t>
      </w:r>
    </w:p>
    <w:p w14:paraId="0B3E9EAE" w14:textId="6B0D593F" w:rsidR="0057597E" w:rsidRDefault="0057597E">
      <w:pPr>
        <w:pStyle w:val="CommentText"/>
      </w:pPr>
      <w:r>
        <w:t xml:space="preserve"> </w:t>
      </w:r>
    </w:p>
  </w:comment>
  <w:comment w:id="51" w:author="ismail - [2010]" w:date="2017-12-10T17:27:00Z" w:initials="i-[">
    <w:p w14:paraId="693E255F" w14:textId="486FD447" w:rsidR="00AF4F70" w:rsidRDefault="00AF4F70">
      <w:pPr>
        <w:pStyle w:val="CommentText"/>
      </w:pPr>
      <w:r>
        <w:rPr>
          <w:rStyle w:val="CommentReference"/>
        </w:rPr>
        <w:annotationRef/>
      </w:r>
      <w:r>
        <w:t>There should be No hard and fast rules</w:t>
      </w:r>
    </w:p>
  </w:comment>
  <w:comment w:id="52" w:author="ismail - [2010]" w:date="2017-12-10T17:27:00Z" w:initials="i-[">
    <w:p w14:paraId="4DE43EB2" w14:textId="4846133F" w:rsidR="0057597E" w:rsidRDefault="0057597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883032" w15:done="0"/>
  <w15:commentEx w15:paraId="606B1109" w15:done="0"/>
  <w15:commentEx w15:paraId="040721E1" w15:done="0"/>
  <w15:commentEx w15:paraId="1215EF8A" w15:done="0"/>
  <w15:commentEx w15:paraId="0B3E9EAE" w15:done="0"/>
  <w15:commentEx w15:paraId="693E255F" w15:done="0"/>
  <w15:commentEx w15:paraId="4DE43EB2" w15:paraIdParent="693E255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DC5DE" w14:textId="77777777" w:rsidR="00655172" w:rsidRDefault="00655172" w:rsidP="0031324A">
      <w:pPr>
        <w:spacing w:after="0" w:line="240" w:lineRule="auto"/>
      </w:pPr>
      <w:r>
        <w:separator/>
      </w:r>
    </w:p>
  </w:endnote>
  <w:endnote w:type="continuationSeparator" w:id="0">
    <w:p w14:paraId="51F55A52" w14:textId="77777777" w:rsidR="00655172" w:rsidRDefault="00655172" w:rsidP="0031324A">
      <w:pPr>
        <w:spacing w:after="0" w:line="240" w:lineRule="auto"/>
      </w:pPr>
      <w:r>
        <w:continuationSeparator/>
      </w:r>
    </w:p>
  </w:endnote>
  <w:endnote w:type="continuationNotice" w:id="1">
    <w:p w14:paraId="527FC84C" w14:textId="77777777" w:rsidR="00655172" w:rsidRDefault="006551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32463"/>
      <w:docPartObj>
        <w:docPartGallery w:val="Page Numbers (Bottom of Page)"/>
        <w:docPartUnique/>
      </w:docPartObj>
    </w:sdtPr>
    <w:sdtEndPr>
      <w:rPr>
        <w:color w:val="7F7F7F" w:themeColor="background1" w:themeShade="7F"/>
        <w:spacing w:val="60"/>
      </w:rPr>
    </w:sdtEndPr>
    <w:sdtContent>
      <w:p w14:paraId="4240DC2B" w14:textId="26109D01" w:rsidR="00181C4B" w:rsidRDefault="00181C4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2AE6">
          <w:rPr>
            <w:noProof/>
          </w:rPr>
          <w:t>7</w:t>
        </w:r>
        <w:r>
          <w:rPr>
            <w:noProof/>
          </w:rPr>
          <w:fldChar w:fldCharType="end"/>
        </w:r>
        <w:r>
          <w:t xml:space="preserve"> | </w:t>
        </w:r>
        <w:r>
          <w:rPr>
            <w:color w:val="7F7F7F" w:themeColor="background1" w:themeShade="7F"/>
            <w:spacing w:val="60"/>
          </w:rPr>
          <w:t>Page</w:t>
        </w:r>
      </w:p>
    </w:sdtContent>
  </w:sdt>
  <w:p w14:paraId="4FC5E045" w14:textId="77777777" w:rsidR="00181C4B" w:rsidRDefault="00181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DCFB9" w14:textId="77777777" w:rsidR="00655172" w:rsidRDefault="00655172" w:rsidP="0031324A">
      <w:pPr>
        <w:spacing w:after="0" w:line="240" w:lineRule="auto"/>
      </w:pPr>
      <w:r>
        <w:separator/>
      </w:r>
    </w:p>
  </w:footnote>
  <w:footnote w:type="continuationSeparator" w:id="0">
    <w:p w14:paraId="2E749CB3" w14:textId="77777777" w:rsidR="00655172" w:rsidRDefault="00655172" w:rsidP="0031324A">
      <w:pPr>
        <w:spacing w:after="0" w:line="240" w:lineRule="auto"/>
      </w:pPr>
      <w:r>
        <w:continuationSeparator/>
      </w:r>
    </w:p>
  </w:footnote>
  <w:footnote w:type="continuationNotice" w:id="1">
    <w:p w14:paraId="4EF7240C" w14:textId="77777777" w:rsidR="00655172" w:rsidRDefault="006551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401"/>
    <w:multiLevelType w:val="hybridMultilevel"/>
    <w:tmpl w:val="56A6AEE8"/>
    <w:lvl w:ilvl="0" w:tplc="8A1E1D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mail - [2010]">
    <w15:presenceInfo w15:providerId="None" w15:userId="ismail - [2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2MDIxsDQ2NzM0MzJR0lEKTi0uzszPAykwqgUATIROziwAAAA="/>
  </w:docVars>
  <w:rsids>
    <w:rsidRoot w:val="00164A03"/>
    <w:rsid w:val="00020082"/>
    <w:rsid w:val="00033E9A"/>
    <w:rsid w:val="000472E5"/>
    <w:rsid w:val="00057E5D"/>
    <w:rsid w:val="00066BC3"/>
    <w:rsid w:val="00085E94"/>
    <w:rsid w:val="000979F4"/>
    <w:rsid w:val="000A0690"/>
    <w:rsid w:val="000E6B2A"/>
    <w:rsid w:val="000F7E13"/>
    <w:rsid w:val="00111E39"/>
    <w:rsid w:val="00113960"/>
    <w:rsid w:val="00134501"/>
    <w:rsid w:val="001575BB"/>
    <w:rsid w:val="00164A03"/>
    <w:rsid w:val="00166CB0"/>
    <w:rsid w:val="00171D74"/>
    <w:rsid w:val="00181C4B"/>
    <w:rsid w:val="00186734"/>
    <w:rsid w:val="00196CCA"/>
    <w:rsid w:val="001B1B8A"/>
    <w:rsid w:val="001C0946"/>
    <w:rsid w:val="001D41A1"/>
    <w:rsid w:val="001D5268"/>
    <w:rsid w:val="001F1B21"/>
    <w:rsid w:val="001F743B"/>
    <w:rsid w:val="00200060"/>
    <w:rsid w:val="00200254"/>
    <w:rsid w:val="00215090"/>
    <w:rsid w:val="00225F78"/>
    <w:rsid w:val="0023366E"/>
    <w:rsid w:val="00265BD7"/>
    <w:rsid w:val="0027271C"/>
    <w:rsid w:val="00277E08"/>
    <w:rsid w:val="0028116E"/>
    <w:rsid w:val="00284DB6"/>
    <w:rsid w:val="002928B4"/>
    <w:rsid w:val="002A17A5"/>
    <w:rsid w:val="002A3F7A"/>
    <w:rsid w:val="002B1BCD"/>
    <w:rsid w:val="002B2484"/>
    <w:rsid w:val="002B7AA6"/>
    <w:rsid w:val="002C0397"/>
    <w:rsid w:val="002C577D"/>
    <w:rsid w:val="002E03C5"/>
    <w:rsid w:val="003050C6"/>
    <w:rsid w:val="003102AC"/>
    <w:rsid w:val="0031324A"/>
    <w:rsid w:val="0035115F"/>
    <w:rsid w:val="003606A0"/>
    <w:rsid w:val="003856B5"/>
    <w:rsid w:val="003857F3"/>
    <w:rsid w:val="00393730"/>
    <w:rsid w:val="003A6C20"/>
    <w:rsid w:val="003B6AA6"/>
    <w:rsid w:val="003E5656"/>
    <w:rsid w:val="003F584A"/>
    <w:rsid w:val="00400D5C"/>
    <w:rsid w:val="004256B1"/>
    <w:rsid w:val="00425DFC"/>
    <w:rsid w:val="00460F9F"/>
    <w:rsid w:val="0047435D"/>
    <w:rsid w:val="004C44E2"/>
    <w:rsid w:val="004D4EC7"/>
    <w:rsid w:val="004E4842"/>
    <w:rsid w:val="00512825"/>
    <w:rsid w:val="00524F00"/>
    <w:rsid w:val="005514B6"/>
    <w:rsid w:val="0057597E"/>
    <w:rsid w:val="005966AC"/>
    <w:rsid w:val="005D430F"/>
    <w:rsid w:val="005D60F9"/>
    <w:rsid w:val="005F5039"/>
    <w:rsid w:val="005F6779"/>
    <w:rsid w:val="006007BA"/>
    <w:rsid w:val="00607C71"/>
    <w:rsid w:val="00617E81"/>
    <w:rsid w:val="00622AFF"/>
    <w:rsid w:val="0064045D"/>
    <w:rsid w:val="00651B74"/>
    <w:rsid w:val="00655172"/>
    <w:rsid w:val="006638E3"/>
    <w:rsid w:val="00680654"/>
    <w:rsid w:val="006A3A82"/>
    <w:rsid w:val="006A6C08"/>
    <w:rsid w:val="006D6CD0"/>
    <w:rsid w:val="00721497"/>
    <w:rsid w:val="00727A3E"/>
    <w:rsid w:val="007409FB"/>
    <w:rsid w:val="00742821"/>
    <w:rsid w:val="00763DEF"/>
    <w:rsid w:val="00766B2C"/>
    <w:rsid w:val="00767CE3"/>
    <w:rsid w:val="007827BA"/>
    <w:rsid w:val="00786B23"/>
    <w:rsid w:val="007A7292"/>
    <w:rsid w:val="007D73BB"/>
    <w:rsid w:val="00835562"/>
    <w:rsid w:val="00845A0E"/>
    <w:rsid w:val="00846E50"/>
    <w:rsid w:val="00847295"/>
    <w:rsid w:val="00851DDD"/>
    <w:rsid w:val="00874829"/>
    <w:rsid w:val="00894D60"/>
    <w:rsid w:val="008B5218"/>
    <w:rsid w:val="008B7669"/>
    <w:rsid w:val="008C18C7"/>
    <w:rsid w:val="008C2E8B"/>
    <w:rsid w:val="008D5514"/>
    <w:rsid w:val="008E3BEA"/>
    <w:rsid w:val="008F2A3A"/>
    <w:rsid w:val="00900AA9"/>
    <w:rsid w:val="0090342B"/>
    <w:rsid w:val="0090542B"/>
    <w:rsid w:val="00915AB8"/>
    <w:rsid w:val="00916965"/>
    <w:rsid w:val="00916CA6"/>
    <w:rsid w:val="009212D1"/>
    <w:rsid w:val="00924580"/>
    <w:rsid w:val="00936AFD"/>
    <w:rsid w:val="00953BC4"/>
    <w:rsid w:val="00995954"/>
    <w:rsid w:val="00997620"/>
    <w:rsid w:val="009A4203"/>
    <w:rsid w:val="009B4922"/>
    <w:rsid w:val="00A04152"/>
    <w:rsid w:val="00A171D7"/>
    <w:rsid w:val="00A626A6"/>
    <w:rsid w:val="00A839D3"/>
    <w:rsid w:val="00AA029B"/>
    <w:rsid w:val="00AC4CC1"/>
    <w:rsid w:val="00AC4F68"/>
    <w:rsid w:val="00AE1591"/>
    <w:rsid w:val="00AF16C9"/>
    <w:rsid w:val="00AF4F70"/>
    <w:rsid w:val="00B0037C"/>
    <w:rsid w:val="00B052AD"/>
    <w:rsid w:val="00B1146D"/>
    <w:rsid w:val="00B1451B"/>
    <w:rsid w:val="00B53803"/>
    <w:rsid w:val="00BA0F16"/>
    <w:rsid w:val="00BA7BFD"/>
    <w:rsid w:val="00BB2AE6"/>
    <w:rsid w:val="00BB34A6"/>
    <w:rsid w:val="00BC5262"/>
    <w:rsid w:val="00BC717C"/>
    <w:rsid w:val="00BE4EEA"/>
    <w:rsid w:val="00BF221C"/>
    <w:rsid w:val="00BF3F4B"/>
    <w:rsid w:val="00C13336"/>
    <w:rsid w:val="00C134E4"/>
    <w:rsid w:val="00C214EA"/>
    <w:rsid w:val="00C67422"/>
    <w:rsid w:val="00C8079E"/>
    <w:rsid w:val="00C8776E"/>
    <w:rsid w:val="00C90C46"/>
    <w:rsid w:val="00CD24B0"/>
    <w:rsid w:val="00CD4332"/>
    <w:rsid w:val="00CF609E"/>
    <w:rsid w:val="00CF6B15"/>
    <w:rsid w:val="00D32BFF"/>
    <w:rsid w:val="00D3326F"/>
    <w:rsid w:val="00D44927"/>
    <w:rsid w:val="00D46C03"/>
    <w:rsid w:val="00D54923"/>
    <w:rsid w:val="00D60B7A"/>
    <w:rsid w:val="00DA1AAD"/>
    <w:rsid w:val="00DC1C66"/>
    <w:rsid w:val="00DD46E3"/>
    <w:rsid w:val="00DE0EFD"/>
    <w:rsid w:val="00DF5DE2"/>
    <w:rsid w:val="00DF76FA"/>
    <w:rsid w:val="00DF7BEA"/>
    <w:rsid w:val="00E12EC3"/>
    <w:rsid w:val="00E344BB"/>
    <w:rsid w:val="00E42850"/>
    <w:rsid w:val="00E54950"/>
    <w:rsid w:val="00EC433E"/>
    <w:rsid w:val="00EC5180"/>
    <w:rsid w:val="00EC6321"/>
    <w:rsid w:val="00EE4036"/>
    <w:rsid w:val="00EF0CE6"/>
    <w:rsid w:val="00EF74DF"/>
    <w:rsid w:val="00F21DC4"/>
    <w:rsid w:val="00F27593"/>
    <w:rsid w:val="00F4483E"/>
    <w:rsid w:val="00F4656B"/>
    <w:rsid w:val="00F52273"/>
    <w:rsid w:val="00F550CD"/>
    <w:rsid w:val="00F61788"/>
    <w:rsid w:val="00FA0994"/>
    <w:rsid w:val="00FA5991"/>
    <w:rsid w:val="00FB39D2"/>
    <w:rsid w:val="00FC195B"/>
    <w:rsid w:val="00FE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6D32"/>
  <w15:chartTrackingRefBased/>
  <w15:docId w15:val="{2C1609E0-71AB-4FC9-B49C-764A645D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5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7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58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458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4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580"/>
    <w:rPr>
      <w:rFonts w:asciiTheme="majorHAnsi" w:eastAsiaTheme="majorEastAsia" w:hAnsiTheme="majorHAnsi" w:cstheme="majorBidi"/>
      <w:spacing w:val="-10"/>
      <w:kern w:val="28"/>
      <w:sz w:val="56"/>
      <w:szCs w:val="56"/>
    </w:rPr>
  </w:style>
  <w:style w:type="character" w:customStyle="1" w:styleId="selectable">
    <w:name w:val="selectable"/>
    <w:basedOn w:val="DefaultParagraphFont"/>
    <w:rsid w:val="00BC717C"/>
  </w:style>
  <w:style w:type="paragraph" w:styleId="Header">
    <w:name w:val="header"/>
    <w:basedOn w:val="Normal"/>
    <w:link w:val="HeaderChar"/>
    <w:uiPriority w:val="99"/>
    <w:unhideWhenUsed/>
    <w:rsid w:val="00313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4A"/>
  </w:style>
  <w:style w:type="paragraph" w:styleId="Footer">
    <w:name w:val="footer"/>
    <w:basedOn w:val="Normal"/>
    <w:link w:val="FooterChar"/>
    <w:uiPriority w:val="99"/>
    <w:unhideWhenUsed/>
    <w:rsid w:val="00313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4A"/>
  </w:style>
  <w:style w:type="paragraph" w:styleId="ListParagraph">
    <w:name w:val="List Paragraph"/>
    <w:basedOn w:val="Normal"/>
    <w:uiPriority w:val="34"/>
    <w:qFormat/>
    <w:rsid w:val="00134501"/>
    <w:pPr>
      <w:ind w:left="720"/>
      <w:contextualSpacing/>
    </w:pPr>
  </w:style>
  <w:style w:type="paragraph" w:customStyle="1" w:styleId="Default">
    <w:name w:val="Default"/>
    <w:rsid w:val="00DE0EF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472E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A3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90C46"/>
    <w:pPr>
      <w:spacing w:after="0" w:line="240" w:lineRule="auto"/>
    </w:pPr>
  </w:style>
  <w:style w:type="paragraph" w:styleId="BalloonText">
    <w:name w:val="Balloon Text"/>
    <w:basedOn w:val="Normal"/>
    <w:link w:val="BalloonTextChar"/>
    <w:uiPriority w:val="99"/>
    <w:semiHidden/>
    <w:unhideWhenUsed/>
    <w:rsid w:val="00C9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C46"/>
    <w:rPr>
      <w:rFonts w:ascii="Segoe UI" w:hAnsi="Segoe UI" w:cs="Segoe UI"/>
      <w:sz w:val="18"/>
      <w:szCs w:val="18"/>
    </w:rPr>
  </w:style>
  <w:style w:type="paragraph" w:styleId="NoSpacing">
    <w:name w:val="No Spacing"/>
    <w:link w:val="NoSpacingChar"/>
    <w:uiPriority w:val="1"/>
    <w:qFormat/>
    <w:rsid w:val="00E54950"/>
    <w:pPr>
      <w:spacing w:after="0" w:line="240" w:lineRule="auto"/>
    </w:pPr>
    <w:rPr>
      <w:rFonts w:eastAsiaTheme="minorEastAsia"/>
    </w:rPr>
  </w:style>
  <w:style w:type="character" w:customStyle="1" w:styleId="NoSpacingChar">
    <w:name w:val="No Spacing Char"/>
    <w:basedOn w:val="DefaultParagraphFont"/>
    <w:link w:val="NoSpacing"/>
    <w:uiPriority w:val="1"/>
    <w:rsid w:val="00E54950"/>
    <w:rPr>
      <w:rFonts w:eastAsiaTheme="minorEastAsia"/>
    </w:rPr>
  </w:style>
  <w:style w:type="character" w:styleId="CommentReference">
    <w:name w:val="annotation reference"/>
    <w:basedOn w:val="DefaultParagraphFont"/>
    <w:uiPriority w:val="99"/>
    <w:semiHidden/>
    <w:unhideWhenUsed/>
    <w:rsid w:val="00AF4F70"/>
    <w:rPr>
      <w:sz w:val="16"/>
      <w:szCs w:val="16"/>
    </w:rPr>
  </w:style>
  <w:style w:type="paragraph" w:styleId="CommentText">
    <w:name w:val="annotation text"/>
    <w:basedOn w:val="Normal"/>
    <w:link w:val="CommentTextChar"/>
    <w:uiPriority w:val="99"/>
    <w:semiHidden/>
    <w:unhideWhenUsed/>
    <w:rsid w:val="00AF4F70"/>
    <w:pPr>
      <w:spacing w:line="240" w:lineRule="auto"/>
    </w:pPr>
    <w:rPr>
      <w:sz w:val="20"/>
      <w:szCs w:val="20"/>
    </w:rPr>
  </w:style>
  <w:style w:type="character" w:customStyle="1" w:styleId="CommentTextChar">
    <w:name w:val="Comment Text Char"/>
    <w:basedOn w:val="DefaultParagraphFont"/>
    <w:link w:val="CommentText"/>
    <w:uiPriority w:val="99"/>
    <w:semiHidden/>
    <w:rsid w:val="00AF4F70"/>
    <w:rPr>
      <w:sz w:val="20"/>
      <w:szCs w:val="20"/>
    </w:rPr>
  </w:style>
  <w:style w:type="paragraph" w:styleId="CommentSubject">
    <w:name w:val="annotation subject"/>
    <w:basedOn w:val="CommentText"/>
    <w:next w:val="CommentText"/>
    <w:link w:val="CommentSubjectChar"/>
    <w:uiPriority w:val="99"/>
    <w:semiHidden/>
    <w:unhideWhenUsed/>
    <w:rsid w:val="00AF4F70"/>
    <w:rPr>
      <w:b/>
      <w:bCs/>
    </w:rPr>
  </w:style>
  <w:style w:type="character" w:customStyle="1" w:styleId="CommentSubjectChar">
    <w:name w:val="Comment Subject Char"/>
    <w:basedOn w:val="CommentTextChar"/>
    <w:link w:val="CommentSubject"/>
    <w:uiPriority w:val="99"/>
    <w:semiHidden/>
    <w:rsid w:val="00AF4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990854">
      <w:bodyDiv w:val="1"/>
      <w:marLeft w:val="0"/>
      <w:marRight w:val="0"/>
      <w:marTop w:val="0"/>
      <w:marBottom w:val="0"/>
      <w:divBdr>
        <w:top w:val="none" w:sz="0" w:space="0" w:color="auto"/>
        <w:left w:val="none" w:sz="0" w:space="0" w:color="auto"/>
        <w:bottom w:val="none" w:sz="0" w:space="0" w:color="auto"/>
        <w:right w:val="none" w:sz="0" w:space="0" w:color="auto"/>
      </w:divBdr>
      <w:divsChild>
        <w:div w:id="1362586065">
          <w:marLeft w:val="0"/>
          <w:marRight w:val="0"/>
          <w:marTop w:val="0"/>
          <w:marBottom w:val="0"/>
          <w:divBdr>
            <w:top w:val="none" w:sz="0" w:space="0" w:color="auto"/>
            <w:left w:val="none" w:sz="0" w:space="0" w:color="auto"/>
            <w:bottom w:val="none" w:sz="0" w:space="0" w:color="auto"/>
            <w:right w:val="none" w:sz="0" w:space="0" w:color="auto"/>
          </w:divBdr>
        </w:div>
        <w:div w:id="711076663">
          <w:marLeft w:val="0"/>
          <w:marRight w:val="0"/>
          <w:marTop w:val="0"/>
          <w:marBottom w:val="0"/>
          <w:divBdr>
            <w:top w:val="none" w:sz="0" w:space="0" w:color="auto"/>
            <w:left w:val="none" w:sz="0" w:space="0" w:color="auto"/>
            <w:bottom w:val="none" w:sz="0" w:space="0" w:color="auto"/>
            <w:right w:val="none" w:sz="0" w:space="0" w:color="auto"/>
          </w:divBdr>
        </w:div>
        <w:div w:id="1672100476">
          <w:marLeft w:val="0"/>
          <w:marRight w:val="0"/>
          <w:marTop w:val="0"/>
          <w:marBottom w:val="0"/>
          <w:divBdr>
            <w:top w:val="none" w:sz="0" w:space="0" w:color="auto"/>
            <w:left w:val="none" w:sz="0" w:space="0" w:color="auto"/>
            <w:bottom w:val="none" w:sz="0" w:space="0" w:color="auto"/>
            <w:right w:val="none" w:sz="0" w:space="0" w:color="auto"/>
          </w:divBdr>
        </w:div>
      </w:divsChild>
    </w:div>
    <w:div w:id="20123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06C3B-1ABC-4A7B-B077-A0F216F5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10</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Namal college, mianwali</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NNFS CW1</dc:title>
  <dc:subject>Breast cancer classification using Neural Network Approach</dc:subject>
  <dc:creator>Faisal Imran</dc:creator>
  <cp:keywords/>
  <dc:description/>
  <cp:lastModifiedBy>ismail - [2010]</cp:lastModifiedBy>
  <cp:revision>159</cp:revision>
  <dcterms:created xsi:type="dcterms:W3CDTF">2017-11-27T07:54:00Z</dcterms:created>
  <dcterms:modified xsi:type="dcterms:W3CDTF">2017-12-10T12:50:00Z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d0ee9528-da6d-3d00-a54c-3898696adb83</vt:lpwstr>
  </property>
</Properties>
</file>